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A367E" w14:textId="4E6D74E0" w:rsidR="00357229" w:rsidRPr="002C3033" w:rsidRDefault="00E80B2D" w:rsidP="007E148D">
      <w:pPr>
        <w:pStyle w:val="af6"/>
        <w:kinsoku w:val="0"/>
        <w:overflowPunct w:val="0"/>
      </w:pPr>
      <w:r w:rsidRPr="002C3033">
        <w:rPr>
          <w:rFonts w:hint="eastAsia"/>
        </w:rPr>
        <w:t>國立高雄科技大學學生會</w:t>
      </w:r>
      <w:r w:rsidR="002C4949" w:rsidRPr="002C3033">
        <w:rPr>
          <w:rFonts w:hint="eastAsia"/>
        </w:rPr>
        <w:t>選舉罷免</w:t>
      </w:r>
      <w:r w:rsidRPr="002C3033">
        <w:rPr>
          <w:rFonts w:hint="eastAsia"/>
        </w:rPr>
        <w:t>法</w:t>
      </w:r>
    </w:p>
    <w:p w14:paraId="20B3A713" w14:textId="583A5695" w:rsidR="00B41873" w:rsidRPr="002C3033" w:rsidRDefault="00B41873" w:rsidP="007E148D">
      <w:pPr>
        <w:pStyle w:val="ad"/>
        <w:kinsoku w:val="0"/>
        <w:overflowPunct w:val="0"/>
      </w:pPr>
      <w:r w:rsidRPr="002C3033">
        <w:rPr>
          <w:rFonts w:hint="eastAsia"/>
        </w:rPr>
        <w:t>111</w:t>
      </w:r>
      <w:r w:rsidRPr="002C3033">
        <w:rPr>
          <w:rFonts w:hint="eastAsia"/>
        </w:rPr>
        <w:t>年</w:t>
      </w:r>
      <w:r w:rsidRPr="002C3033">
        <w:rPr>
          <w:rFonts w:hint="eastAsia"/>
        </w:rPr>
        <w:t>04</w:t>
      </w:r>
      <w:r w:rsidRPr="002C3033">
        <w:rPr>
          <w:rFonts w:hint="eastAsia"/>
        </w:rPr>
        <w:t>月</w:t>
      </w:r>
      <w:r w:rsidRPr="002C3033">
        <w:rPr>
          <w:rFonts w:hint="eastAsia"/>
        </w:rPr>
        <w:t>30</w:t>
      </w:r>
      <w:r w:rsidRPr="002C3033">
        <w:rPr>
          <w:rFonts w:hint="eastAsia"/>
        </w:rPr>
        <w:t>日學生自治會議制定全文</w:t>
      </w:r>
    </w:p>
    <w:p w14:paraId="00F1A064" w14:textId="165A81D8" w:rsidR="000814D7" w:rsidRPr="002C3033" w:rsidRDefault="00B41873" w:rsidP="007E148D">
      <w:pPr>
        <w:pStyle w:val="ad"/>
        <w:kinsoku w:val="0"/>
        <w:overflowPunct w:val="0"/>
      </w:pPr>
      <w:r w:rsidRPr="002C3033">
        <w:rPr>
          <w:rFonts w:hint="eastAsia"/>
        </w:rPr>
        <w:t>112</w:t>
      </w:r>
      <w:r w:rsidRPr="002C3033">
        <w:rPr>
          <w:rFonts w:hint="eastAsia"/>
        </w:rPr>
        <w:t>年</w:t>
      </w:r>
      <w:r w:rsidRPr="002C3033">
        <w:rPr>
          <w:rFonts w:hint="eastAsia"/>
        </w:rPr>
        <w:t>07</w:t>
      </w:r>
      <w:r w:rsidRPr="002C3033">
        <w:rPr>
          <w:rFonts w:hint="eastAsia"/>
        </w:rPr>
        <w:t>月</w:t>
      </w:r>
      <w:r w:rsidRPr="002C3033">
        <w:rPr>
          <w:rFonts w:hint="eastAsia"/>
        </w:rPr>
        <w:t>28</w:t>
      </w:r>
      <w:r w:rsidRPr="002C3033">
        <w:rPr>
          <w:rFonts w:hint="eastAsia"/>
        </w:rPr>
        <w:t>日學生會學生議會第十五次臨時會三讀修正通過</w:t>
      </w:r>
    </w:p>
    <w:p w14:paraId="49346225" w14:textId="5872A4AD" w:rsidR="00B41873" w:rsidRPr="002C3033" w:rsidRDefault="00B41873" w:rsidP="007E148D">
      <w:pPr>
        <w:pStyle w:val="ad"/>
        <w:kinsoku w:val="0"/>
        <w:overflowPunct w:val="0"/>
      </w:pPr>
      <w:r w:rsidRPr="002C3033">
        <w:t>113</w:t>
      </w:r>
      <w:r w:rsidRPr="002C3033">
        <w:rPr>
          <w:rFonts w:hint="eastAsia"/>
        </w:rPr>
        <w:t>年</w:t>
      </w:r>
      <w:r w:rsidRPr="002C3033">
        <w:rPr>
          <w:rFonts w:hint="eastAsia"/>
        </w:rPr>
        <w:t>0</w:t>
      </w:r>
      <w:r w:rsidR="002C3033">
        <w:rPr>
          <w:rFonts w:hint="eastAsia"/>
        </w:rPr>
        <w:t>3</w:t>
      </w:r>
      <w:r w:rsidRPr="002C3033">
        <w:rPr>
          <w:rFonts w:hint="eastAsia"/>
        </w:rPr>
        <w:t>月</w:t>
      </w:r>
      <w:r w:rsidR="002C3033">
        <w:rPr>
          <w:rFonts w:hint="eastAsia"/>
        </w:rPr>
        <w:t>28</w:t>
      </w:r>
      <w:r w:rsidRPr="002C3033">
        <w:rPr>
          <w:rFonts w:hint="eastAsia"/>
        </w:rPr>
        <w:t>日</w:t>
      </w:r>
      <w:r w:rsidR="002C3033">
        <w:rPr>
          <w:rFonts w:hint="eastAsia"/>
        </w:rPr>
        <w:t>112</w:t>
      </w:r>
      <w:r w:rsidR="002C3033">
        <w:rPr>
          <w:rFonts w:hint="eastAsia"/>
        </w:rPr>
        <w:t>學年第二學期</w:t>
      </w:r>
      <w:r w:rsidRPr="002C3033">
        <w:rPr>
          <w:rFonts w:hint="eastAsia"/>
        </w:rPr>
        <w:t>學生議會</w:t>
      </w:r>
      <w:r w:rsidR="002C3033">
        <w:rPr>
          <w:rFonts w:hint="eastAsia"/>
        </w:rPr>
        <w:t>第一次常務</w:t>
      </w:r>
      <w:r w:rsidRPr="002C3033">
        <w:rPr>
          <w:rFonts w:hint="eastAsia"/>
        </w:rPr>
        <w:t>會議</w:t>
      </w:r>
      <w:r w:rsidR="002C3033">
        <w:rPr>
          <w:rFonts w:hint="eastAsia"/>
        </w:rPr>
        <w:t>修正</w:t>
      </w:r>
      <w:r w:rsidRPr="002C3033">
        <w:rPr>
          <w:rFonts w:hint="eastAsia"/>
        </w:rPr>
        <w:t>通過</w:t>
      </w:r>
    </w:p>
    <w:p w14:paraId="7AC43939" w14:textId="3B46AC51" w:rsidR="002C4949" w:rsidRPr="002C3033" w:rsidRDefault="002C4949" w:rsidP="007E148D">
      <w:pPr>
        <w:pStyle w:val="ae"/>
        <w:numPr>
          <w:ilvl w:val="0"/>
          <w:numId w:val="27"/>
        </w:numPr>
        <w:kinsoku w:val="0"/>
        <w:overflowPunct w:val="0"/>
        <w:jc w:val="both"/>
      </w:pPr>
      <w:r w:rsidRPr="002C3033">
        <w:rPr>
          <w:rFonts w:hint="eastAsia"/>
        </w:rPr>
        <w:t>總則</w:t>
      </w:r>
    </w:p>
    <w:p w14:paraId="6BFE1253" w14:textId="2F947DAA" w:rsidR="002C4949" w:rsidRPr="002C3033" w:rsidRDefault="002C4949" w:rsidP="007E148D">
      <w:pPr>
        <w:pStyle w:val="a0"/>
        <w:jc w:val="left"/>
      </w:pPr>
      <w:r w:rsidRPr="002C3033">
        <w:rPr>
          <w:rFonts w:hint="eastAsia"/>
        </w:rPr>
        <w:t>本法依據「</w:t>
      </w:r>
      <w:bookmarkStart w:id="0" w:name="_Hlk155348982"/>
      <w:r w:rsidRPr="002C3033">
        <w:rPr>
          <w:rFonts w:hint="eastAsia"/>
        </w:rPr>
        <w:t>國立高雄科技大學學生會組織章程</w:t>
      </w:r>
      <w:bookmarkEnd w:id="0"/>
      <w:r w:rsidRPr="002C3033">
        <w:rPr>
          <w:rFonts w:hint="eastAsia"/>
        </w:rPr>
        <w:t>」</w:t>
      </w:r>
      <w:r w:rsidR="00097844" w:rsidRPr="002C3033">
        <w:rPr>
          <w:rFonts w:hint="eastAsia"/>
        </w:rPr>
        <w:t>第九條、</w:t>
      </w:r>
      <w:r w:rsidRPr="002C3033">
        <w:rPr>
          <w:rFonts w:hint="eastAsia"/>
        </w:rPr>
        <w:t>第十七條及第二十九條</w:t>
      </w:r>
      <w:r w:rsidR="000F0A31" w:rsidRPr="002C3033">
        <w:rPr>
          <w:rFonts w:hint="eastAsia"/>
        </w:rPr>
        <w:t>規定</w:t>
      </w:r>
      <w:r w:rsidRPr="002C3033">
        <w:rPr>
          <w:rFonts w:hint="eastAsia"/>
        </w:rPr>
        <w:t>制</w:t>
      </w:r>
      <w:r w:rsidR="00097844" w:rsidRPr="002C3033">
        <w:rPr>
          <w:rFonts w:hint="eastAsia"/>
        </w:rPr>
        <w:t>定</w:t>
      </w:r>
      <w:r w:rsidRPr="002C3033">
        <w:rPr>
          <w:rFonts w:hint="eastAsia"/>
        </w:rPr>
        <w:t>之。</w:t>
      </w:r>
    </w:p>
    <w:p w14:paraId="222271A6" w14:textId="5598992C" w:rsidR="00097844" w:rsidRPr="002C3033" w:rsidRDefault="00097844" w:rsidP="007E148D">
      <w:pPr>
        <w:pStyle w:val="a0"/>
        <w:numPr>
          <w:ilvl w:val="0"/>
          <w:numId w:val="0"/>
        </w:numPr>
        <w:ind w:left="1200"/>
        <w:jc w:val="left"/>
      </w:pPr>
      <w:r w:rsidRPr="002C3033">
        <w:rPr>
          <w:rFonts w:hint="eastAsia"/>
        </w:rPr>
        <w:t>國立高雄科技大學學生會（以下簡稱學生會）之學生代表選舉、罷免，依本法之規定。</w:t>
      </w:r>
    </w:p>
    <w:p w14:paraId="2309C5CD" w14:textId="502BAF41" w:rsidR="00DA10B4" w:rsidRPr="002C3033" w:rsidRDefault="00DA10B4" w:rsidP="007E148D">
      <w:pPr>
        <w:pStyle w:val="a0"/>
        <w:jc w:val="left"/>
      </w:pPr>
      <w:r w:rsidRPr="002C3033">
        <w:rPr>
          <w:rFonts w:hint="eastAsia"/>
        </w:rPr>
        <w:t>（刪除）</w:t>
      </w:r>
    </w:p>
    <w:p w14:paraId="5E94185B" w14:textId="01C94FDF" w:rsidR="00973922" w:rsidRPr="002C3033" w:rsidRDefault="00973922" w:rsidP="007E148D">
      <w:pPr>
        <w:pStyle w:val="a0"/>
        <w:numPr>
          <w:ilvl w:val="2"/>
          <w:numId w:val="27"/>
        </w:numPr>
        <w:jc w:val="left"/>
      </w:pPr>
      <w:r w:rsidRPr="002C3033">
        <w:rPr>
          <w:rFonts w:hint="eastAsia"/>
        </w:rPr>
        <w:t>本法所稱學生代表，指下列人員：</w:t>
      </w:r>
    </w:p>
    <w:p w14:paraId="72774E12" w14:textId="6341C2A6" w:rsidR="00973922" w:rsidRPr="002C3033" w:rsidRDefault="00973922" w:rsidP="007E148D">
      <w:pPr>
        <w:pStyle w:val="a1"/>
        <w:kinsoku w:val="0"/>
        <w:overflowPunct w:val="0"/>
      </w:pPr>
      <w:r w:rsidRPr="002C3033">
        <w:rPr>
          <w:rFonts w:hint="eastAsia"/>
        </w:rPr>
        <w:t>學生會會長</w:t>
      </w:r>
      <w:r w:rsidR="00DB3D79" w:rsidRPr="002C3033">
        <w:rPr>
          <w:rFonts w:hint="eastAsia"/>
        </w:rPr>
        <w:t>、</w:t>
      </w:r>
      <w:r w:rsidRPr="002C3033">
        <w:rPr>
          <w:rFonts w:hint="eastAsia"/>
        </w:rPr>
        <w:t>副會長。</w:t>
      </w:r>
    </w:p>
    <w:p w14:paraId="697FDEDF" w14:textId="689CEFAA" w:rsidR="00973922" w:rsidRPr="002C3033" w:rsidRDefault="00973922" w:rsidP="007E148D">
      <w:pPr>
        <w:pStyle w:val="a1"/>
        <w:kinsoku w:val="0"/>
        <w:overflowPunct w:val="0"/>
      </w:pPr>
      <w:r w:rsidRPr="002C3033">
        <w:rPr>
          <w:rFonts w:hint="eastAsia"/>
        </w:rPr>
        <w:t>學生議員。</w:t>
      </w:r>
    </w:p>
    <w:p w14:paraId="27FCA43F" w14:textId="7CF2E175" w:rsidR="002C4949" w:rsidRPr="002C3033" w:rsidRDefault="00C469B1" w:rsidP="007E148D">
      <w:pPr>
        <w:pStyle w:val="a0"/>
        <w:jc w:val="left"/>
      </w:pPr>
      <w:r w:rsidRPr="002C3033">
        <w:rPr>
          <w:rFonts w:hint="eastAsia"/>
        </w:rPr>
        <w:t>學生代表</w:t>
      </w:r>
      <w:r w:rsidR="002C4949" w:rsidRPr="002C3033">
        <w:rPr>
          <w:rFonts w:hint="eastAsia"/>
        </w:rPr>
        <w:t>之選舉、罷免以普通、平等、直接及無記名</w:t>
      </w:r>
      <w:r w:rsidR="004F148C" w:rsidRPr="002C3033">
        <w:rPr>
          <w:rFonts w:hint="eastAsia"/>
        </w:rPr>
        <w:t>單記</w:t>
      </w:r>
      <w:r w:rsidR="002C4949" w:rsidRPr="002C3033">
        <w:rPr>
          <w:rFonts w:hint="eastAsia"/>
        </w:rPr>
        <w:t>投票方式行之</w:t>
      </w:r>
      <w:r w:rsidR="00580469" w:rsidRPr="002C3033">
        <w:rPr>
          <w:rFonts w:hint="eastAsia"/>
        </w:rPr>
        <w:t>，</w:t>
      </w:r>
      <w:r w:rsidR="00B72ADD" w:rsidRPr="002C3033">
        <w:rPr>
          <w:rFonts w:hint="eastAsia"/>
        </w:rPr>
        <w:t>但</w:t>
      </w:r>
      <w:r w:rsidR="00580469" w:rsidRPr="002C3033">
        <w:rPr>
          <w:rFonts w:hint="eastAsia"/>
        </w:rPr>
        <w:t>有特別規定者，從其規定</w:t>
      </w:r>
      <w:r w:rsidR="002C4949" w:rsidRPr="002C3033">
        <w:rPr>
          <w:rFonts w:hint="eastAsia"/>
        </w:rPr>
        <w:t>。</w:t>
      </w:r>
    </w:p>
    <w:p w14:paraId="0C2ED236" w14:textId="6FE0ECA6" w:rsidR="00C757EE" w:rsidRPr="002C3033" w:rsidRDefault="00C757EE" w:rsidP="007E148D">
      <w:pPr>
        <w:pStyle w:val="a0"/>
        <w:jc w:val="left"/>
      </w:pPr>
      <w:r w:rsidRPr="002C3033">
        <w:rPr>
          <w:rFonts w:hint="eastAsia"/>
        </w:rPr>
        <w:t>（刪除）</w:t>
      </w:r>
    </w:p>
    <w:p w14:paraId="0207A6A6" w14:textId="36DA44B9" w:rsidR="000B74EF" w:rsidRPr="002C3033" w:rsidRDefault="00973922" w:rsidP="007E148D">
      <w:pPr>
        <w:pStyle w:val="a0"/>
        <w:numPr>
          <w:ilvl w:val="2"/>
          <w:numId w:val="32"/>
        </w:numPr>
        <w:jc w:val="left"/>
      </w:pPr>
      <w:r w:rsidRPr="002C3033">
        <w:rPr>
          <w:rFonts w:hint="eastAsia"/>
        </w:rPr>
        <w:t>選舉人、候選人</w:t>
      </w:r>
      <w:r w:rsidR="0066550D" w:rsidRPr="002C3033">
        <w:rPr>
          <w:rFonts w:hint="eastAsia"/>
        </w:rPr>
        <w:t>之</w:t>
      </w:r>
      <w:r w:rsidR="003A4B04" w:rsidRPr="002C3033">
        <w:rPr>
          <w:rFonts w:hint="eastAsia"/>
        </w:rPr>
        <w:t>學籍</w:t>
      </w:r>
      <w:r w:rsidR="0066550D" w:rsidRPr="002C3033">
        <w:rPr>
          <w:rFonts w:hint="eastAsia"/>
        </w:rPr>
        <w:t>資料</w:t>
      </w:r>
      <w:r w:rsidRPr="002C3033">
        <w:rPr>
          <w:rFonts w:hint="eastAsia"/>
        </w:rPr>
        <w:t>，除另有規定外，以最近一學期學校提供之註冊資料為依據。</w:t>
      </w:r>
    </w:p>
    <w:p w14:paraId="07D3B591" w14:textId="0588A81C" w:rsidR="002C4949" w:rsidRPr="002C3033" w:rsidRDefault="002C4949" w:rsidP="007E148D">
      <w:pPr>
        <w:pStyle w:val="ae"/>
        <w:numPr>
          <w:ilvl w:val="0"/>
          <w:numId w:val="32"/>
        </w:numPr>
        <w:kinsoku w:val="0"/>
        <w:overflowPunct w:val="0"/>
        <w:jc w:val="both"/>
      </w:pPr>
      <w:r w:rsidRPr="002C3033">
        <w:rPr>
          <w:rFonts w:hint="eastAsia"/>
        </w:rPr>
        <w:t>選舉、罷免單位</w:t>
      </w:r>
    </w:p>
    <w:p w14:paraId="294500D1" w14:textId="0D6BF04C" w:rsidR="00797D79" w:rsidRPr="002C3033" w:rsidRDefault="00351484" w:rsidP="007E148D">
      <w:pPr>
        <w:pStyle w:val="a0"/>
      </w:pPr>
      <w:r w:rsidRPr="002C3033">
        <w:rPr>
          <w:rFonts w:hint="eastAsia"/>
        </w:rPr>
        <w:t>學生代表</w:t>
      </w:r>
      <w:r w:rsidR="00797D79" w:rsidRPr="002C3033">
        <w:rPr>
          <w:rFonts w:hint="eastAsia"/>
        </w:rPr>
        <w:t>選舉</w:t>
      </w:r>
      <w:r w:rsidRPr="002C3033">
        <w:rPr>
          <w:rFonts w:hint="eastAsia"/>
        </w:rPr>
        <w:t>、罷免</w:t>
      </w:r>
      <w:r w:rsidR="00797D79" w:rsidRPr="002C3033">
        <w:rPr>
          <w:rFonts w:hint="eastAsia"/>
        </w:rPr>
        <w:t>，由</w:t>
      </w:r>
      <w:r w:rsidR="000A4A2C" w:rsidRPr="002C3033">
        <w:rPr>
          <w:rFonts w:hint="eastAsia"/>
        </w:rPr>
        <w:t>學生會</w:t>
      </w:r>
      <w:r w:rsidR="00797D79" w:rsidRPr="002C3033">
        <w:rPr>
          <w:rFonts w:hint="eastAsia"/>
        </w:rPr>
        <w:t>選舉委員會</w:t>
      </w:r>
      <w:r w:rsidR="00711048" w:rsidRPr="002C3033">
        <w:rPr>
          <w:rFonts w:hint="eastAsia"/>
        </w:rPr>
        <w:t>（以下簡稱選委會）</w:t>
      </w:r>
      <w:r w:rsidR="00797D79" w:rsidRPr="002C3033">
        <w:rPr>
          <w:rFonts w:hint="eastAsia"/>
        </w:rPr>
        <w:t>辦理之</w:t>
      </w:r>
      <w:r w:rsidR="001E0370" w:rsidRPr="002C3033">
        <w:rPr>
          <w:rFonts w:hint="eastAsia"/>
        </w:rPr>
        <w:t>，其組織另定之</w:t>
      </w:r>
      <w:r w:rsidR="00797D79" w:rsidRPr="002C3033">
        <w:rPr>
          <w:rFonts w:hint="eastAsia"/>
        </w:rPr>
        <w:t>。</w:t>
      </w:r>
    </w:p>
    <w:p w14:paraId="275E1BE8" w14:textId="038046B7" w:rsidR="00787B7F" w:rsidRPr="002C3033" w:rsidRDefault="001F5358" w:rsidP="007E148D">
      <w:pPr>
        <w:pStyle w:val="a0"/>
        <w:numPr>
          <w:ilvl w:val="1"/>
          <w:numId w:val="27"/>
        </w:numPr>
      </w:pPr>
      <w:r w:rsidRPr="002C3033">
        <w:rPr>
          <w:rFonts w:hint="eastAsia"/>
        </w:rPr>
        <w:t>（刪除）</w:t>
      </w:r>
    </w:p>
    <w:p w14:paraId="31829F58" w14:textId="1EDEA59A" w:rsidR="0028087A" w:rsidRPr="002C3033" w:rsidRDefault="0028087A" w:rsidP="007E148D">
      <w:pPr>
        <w:pStyle w:val="a0"/>
        <w:numPr>
          <w:ilvl w:val="2"/>
          <w:numId w:val="27"/>
        </w:numPr>
      </w:pPr>
      <w:r w:rsidRPr="002C3033">
        <w:rPr>
          <w:rFonts w:hint="eastAsia"/>
        </w:rPr>
        <w:t>選委會辦理下列事項：</w:t>
      </w:r>
    </w:p>
    <w:p w14:paraId="7B27C35D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選舉、罷免公告事項。</w:t>
      </w:r>
    </w:p>
    <w:p w14:paraId="3F7EC32B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選舉、罷免事務進行程序及計畫事項。</w:t>
      </w:r>
    </w:p>
    <w:p w14:paraId="7D12102D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候選人資格之審定事項。</w:t>
      </w:r>
    </w:p>
    <w:p w14:paraId="39037A18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選舉、罷免宣導之策劃事項。</w:t>
      </w:r>
    </w:p>
    <w:p w14:paraId="556FCC59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選舉、罷免之監察事項。</w:t>
      </w:r>
    </w:p>
    <w:p w14:paraId="3CFF662C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投票所、開票所之設置及管理事項。</w:t>
      </w:r>
    </w:p>
    <w:p w14:paraId="2CFF78C8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lastRenderedPageBreak/>
        <w:t>選舉、罷免結果之審查事項。</w:t>
      </w:r>
    </w:p>
    <w:p w14:paraId="5FC95F7B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當選證書之製發事項。</w:t>
      </w:r>
    </w:p>
    <w:p w14:paraId="4B60CED2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訂定候選人從事競選宣傳活動之辦法。</w:t>
      </w:r>
    </w:p>
    <w:p w14:paraId="5BEB1FA9" w14:textId="77777777" w:rsidR="0028087A" w:rsidRPr="002C3033" w:rsidRDefault="0028087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其他有關選舉、罷免事項。</w:t>
      </w:r>
    </w:p>
    <w:p w14:paraId="250C5F8A" w14:textId="554AC207" w:rsidR="00240306" w:rsidRPr="002C3033" w:rsidRDefault="00240306" w:rsidP="007E148D">
      <w:pPr>
        <w:pStyle w:val="a0"/>
      </w:pPr>
      <w:r w:rsidRPr="002C3033">
        <w:rPr>
          <w:rFonts w:hint="eastAsia"/>
        </w:rPr>
        <w:t>（刪除）</w:t>
      </w:r>
    </w:p>
    <w:p w14:paraId="2731775D" w14:textId="693ABE9D" w:rsidR="002F118C" w:rsidRPr="002C3033" w:rsidRDefault="002F118C" w:rsidP="007E148D">
      <w:pPr>
        <w:pStyle w:val="a0"/>
        <w:numPr>
          <w:ilvl w:val="2"/>
          <w:numId w:val="27"/>
        </w:numPr>
      </w:pPr>
      <w:r w:rsidRPr="002C3033">
        <w:rPr>
          <w:rFonts w:hint="eastAsia"/>
        </w:rPr>
        <w:t>學生代表選舉、罷免，由選委會委員、監察小組委員監察之。</w:t>
      </w:r>
    </w:p>
    <w:p w14:paraId="5E5F534D" w14:textId="2714E564" w:rsidR="00E12B78" w:rsidRPr="002C3033" w:rsidRDefault="00E12B78" w:rsidP="007E148D">
      <w:pPr>
        <w:pStyle w:val="a0"/>
      </w:pPr>
      <w:r w:rsidRPr="002C3033">
        <w:rPr>
          <w:rFonts w:hint="eastAsia"/>
        </w:rPr>
        <w:t>選委會在辦理選舉、罷免期間，學生會各級機關應盡協助之義務，選委會得調用學生會各級機關人員辦理事務。</w:t>
      </w:r>
    </w:p>
    <w:p w14:paraId="59545F1D" w14:textId="64099328" w:rsidR="00797D79" w:rsidRPr="002C3033" w:rsidRDefault="00797D79" w:rsidP="007E148D">
      <w:pPr>
        <w:pStyle w:val="a0"/>
      </w:pPr>
      <w:r w:rsidRPr="002C3033">
        <w:rPr>
          <w:rFonts w:hint="eastAsia"/>
        </w:rPr>
        <w:t>候選人不得擔任</w:t>
      </w:r>
      <w:r w:rsidR="00865DDC" w:rsidRPr="002C3033">
        <w:rPr>
          <w:rFonts w:hint="eastAsia"/>
        </w:rPr>
        <w:t>選委會之</w:t>
      </w:r>
      <w:r w:rsidRPr="002C3033">
        <w:rPr>
          <w:rFonts w:hint="eastAsia"/>
        </w:rPr>
        <w:t>任何職務。</w:t>
      </w:r>
    </w:p>
    <w:p w14:paraId="2D528970" w14:textId="64C08C29" w:rsidR="00F95E89" w:rsidRPr="002C3033" w:rsidRDefault="00ED3289" w:rsidP="007E148D">
      <w:pPr>
        <w:pStyle w:val="a0"/>
        <w:numPr>
          <w:ilvl w:val="1"/>
          <w:numId w:val="27"/>
        </w:numPr>
      </w:pPr>
      <w:r w:rsidRPr="002C3033">
        <w:rPr>
          <w:rFonts w:hint="eastAsia"/>
        </w:rPr>
        <w:t>（刪除）</w:t>
      </w:r>
    </w:p>
    <w:p w14:paraId="4BC07A34" w14:textId="61174217" w:rsidR="00797D79" w:rsidRPr="002C3033" w:rsidRDefault="005D66E2" w:rsidP="007E148D">
      <w:pPr>
        <w:pStyle w:val="a0"/>
      </w:pPr>
      <w:r w:rsidRPr="002C3033">
        <w:rPr>
          <w:rFonts w:hint="eastAsia"/>
        </w:rPr>
        <w:t>選委會得接受其它學生自治性社團單位委託辦理選舉</w:t>
      </w:r>
      <w:r w:rsidR="00797D79" w:rsidRPr="002C3033">
        <w:rPr>
          <w:rFonts w:hint="eastAsia"/>
        </w:rPr>
        <w:t>，惟辦理單位仍需由選委會負責。</w:t>
      </w:r>
    </w:p>
    <w:p w14:paraId="6F8D0DF1" w14:textId="194C61AE" w:rsidR="000F2324" w:rsidRPr="002C3033" w:rsidRDefault="000F2324" w:rsidP="007E148D">
      <w:pPr>
        <w:pStyle w:val="a0"/>
        <w:numPr>
          <w:ilvl w:val="0"/>
          <w:numId w:val="0"/>
        </w:numPr>
        <w:ind w:left="1200"/>
      </w:pPr>
      <w:r w:rsidRPr="002C3033">
        <w:t>前項委託</w:t>
      </w:r>
      <w:r w:rsidR="006B607C" w:rsidRPr="002C3033">
        <w:rPr>
          <w:rFonts w:hint="eastAsia"/>
        </w:rPr>
        <w:t>之</w:t>
      </w:r>
      <w:r w:rsidRPr="002C3033">
        <w:t>選舉得經委員會議決議與學生代表選舉同</w:t>
      </w:r>
      <w:r w:rsidRPr="002C3033">
        <w:rPr>
          <w:rFonts w:hint="eastAsia"/>
        </w:rPr>
        <w:t>日</w:t>
      </w:r>
      <w:r w:rsidRPr="002C3033">
        <w:t>投票。</w:t>
      </w:r>
    </w:p>
    <w:p w14:paraId="3A7B9C66" w14:textId="1BBD25D9" w:rsidR="00080D7D" w:rsidRPr="002C3033" w:rsidRDefault="009F6828" w:rsidP="007E148D">
      <w:pPr>
        <w:pStyle w:val="a0"/>
      </w:pPr>
      <w:r w:rsidRPr="002C3033">
        <w:rPr>
          <w:rFonts w:hint="eastAsia"/>
        </w:rPr>
        <w:t>選委會之預算及辦理選舉所需經費由選委會編列，送學生會行政中心統籌</w:t>
      </w:r>
      <w:r w:rsidR="00080D7D" w:rsidRPr="002C3033">
        <w:rPr>
          <w:rFonts w:hint="eastAsia"/>
        </w:rPr>
        <w:t>。</w:t>
      </w:r>
    </w:p>
    <w:p w14:paraId="4002A64B" w14:textId="56B5F8CD" w:rsidR="002C4949" w:rsidRPr="002C3033" w:rsidRDefault="002C4949" w:rsidP="007E148D">
      <w:pPr>
        <w:pStyle w:val="ae"/>
        <w:numPr>
          <w:ilvl w:val="0"/>
          <w:numId w:val="32"/>
        </w:numPr>
        <w:kinsoku w:val="0"/>
        <w:overflowPunct w:val="0"/>
        <w:jc w:val="both"/>
      </w:pPr>
      <w:r w:rsidRPr="002C3033">
        <w:rPr>
          <w:rFonts w:hint="eastAsia"/>
        </w:rPr>
        <w:t>選舉人</w:t>
      </w:r>
    </w:p>
    <w:p w14:paraId="39979C01" w14:textId="0533F266" w:rsidR="008A62F6" w:rsidRPr="002C3033" w:rsidRDefault="008A62F6" w:rsidP="007E148D">
      <w:pPr>
        <w:pStyle w:val="a0"/>
      </w:pPr>
      <w:r w:rsidRPr="002C3033">
        <w:rPr>
          <w:rFonts w:hint="eastAsia"/>
        </w:rPr>
        <w:t>依大學法、</w:t>
      </w:r>
      <w:r w:rsidR="006C218B" w:rsidRPr="002C3033">
        <w:rPr>
          <w:rFonts w:hint="eastAsia"/>
        </w:rPr>
        <w:t>學生</w:t>
      </w:r>
      <w:r w:rsidRPr="002C3033">
        <w:rPr>
          <w:rFonts w:hint="eastAsia"/>
        </w:rPr>
        <w:t>會組織章程規定，凡學生會會員享有選舉、罷免權。</w:t>
      </w:r>
    </w:p>
    <w:p w14:paraId="0848A1DE" w14:textId="77777777" w:rsidR="008A62F6" w:rsidRPr="002C3033" w:rsidRDefault="008A62F6" w:rsidP="007E148D">
      <w:pPr>
        <w:pStyle w:val="a0"/>
      </w:pPr>
      <w:r w:rsidRPr="002C3033">
        <w:rPr>
          <w:rFonts w:hint="eastAsia"/>
        </w:rPr>
        <w:t>選舉人應於規定之投票時間內到指定投票所投票；逾時不得進入投票所。但於規定時間內到達投票所尚未投票者，仍可投票。</w:t>
      </w:r>
    </w:p>
    <w:p w14:paraId="65766A68" w14:textId="0B8BCAAF" w:rsidR="008A62F6" w:rsidRPr="002C3033" w:rsidRDefault="008A62F6" w:rsidP="007E148D">
      <w:pPr>
        <w:pStyle w:val="a0"/>
      </w:pPr>
      <w:r w:rsidRPr="002C3033">
        <w:rPr>
          <w:rFonts w:hint="eastAsia"/>
        </w:rPr>
        <w:t>選舉人投票時，應</w:t>
      </w:r>
      <w:r w:rsidR="00135C73" w:rsidRPr="002C3033">
        <w:rPr>
          <w:rFonts w:hint="eastAsia"/>
        </w:rPr>
        <w:t>親自</w:t>
      </w:r>
      <w:r w:rsidRPr="002C3033">
        <w:rPr>
          <w:rFonts w:hint="eastAsia"/>
        </w:rPr>
        <w:t>憑本人學生證</w:t>
      </w:r>
      <w:r w:rsidR="00361AC7" w:rsidRPr="002C3033">
        <w:rPr>
          <w:rFonts w:hint="eastAsia"/>
        </w:rPr>
        <w:t>或</w:t>
      </w:r>
      <w:r w:rsidR="00C472D5" w:rsidRPr="002C3033">
        <w:rPr>
          <w:rFonts w:hint="eastAsia"/>
        </w:rPr>
        <w:t>持</w:t>
      </w:r>
      <w:r w:rsidR="00361AC7" w:rsidRPr="002C3033">
        <w:rPr>
          <w:rFonts w:hint="eastAsia"/>
        </w:rPr>
        <w:t>在學證明正本</w:t>
      </w:r>
      <w:r w:rsidR="00C472D5" w:rsidRPr="002C3033">
        <w:rPr>
          <w:rFonts w:hint="eastAsia"/>
        </w:rPr>
        <w:t>及政</w:t>
      </w:r>
      <w:r w:rsidR="00712187" w:rsidRPr="002C3033">
        <w:rPr>
          <w:rFonts w:ascii="Arial" w:hAnsi="Arial" w:cs="Arial"/>
        </w:rPr>
        <w:t>府機關核發貼有相片之有效證件</w:t>
      </w:r>
      <w:r w:rsidRPr="002C3033">
        <w:rPr>
          <w:rFonts w:hint="eastAsia"/>
        </w:rPr>
        <w:t>領取選舉票，並應在選舉人名冊上簽名</w:t>
      </w:r>
      <w:r w:rsidR="004B44E9" w:rsidRPr="002C3033">
        <w:rPr>
          <w:rFonts w:hint="eastAsia"/>
        </w:rPr>
        <w:t>。</w:t>
      </w:r>
    </w:p>
    <w:p w14:paraId="0ADD10CB" w14:textId="77777777" w:rsidR="008A62F6" w:rsidRPr="002C3033" w:rsidRDefault="008A62F6" w:rsidP="007E148D">
      <w:pPr>
        <w:pStyle w:val="a0"/>
      </w:pPr>
      <w:r w:rsidRPr="002C3033">
        <w:rPr>
          <w:rFonts w:hint="eastAsia"/>
        </w:rPr>
        <w:t>選舉人名冊應於候選人名單公告後列印之，名冊上需載明選舉人之系（所）班級、學號及姓名。</w:t>
      </w:r>
    </w:p>
    <w:p w14:paraId="3FD304FA" w14:textId="602F3176" w:rsidR="002C4949" w:rsidRPr="002C3033" w:rsidRDefault="002C4949" w:rsidP="007E148D">
      <w:pPr>
        <w:pStyle w:val="ae"/>
        <w:numPr>
          <w:ilvl w:val="0"/>
          <w:numId w:val="32"/>
        </w:numPr>
        <w:kinsoku w:val="0"/>
        <w:overflowPunct w:val="0"/>
        <w:jc w:val="both"/>
      </w:pPr>
      <w:r w:rsidRPr="002C3033">
        <w:rPr>
          <w:rFonts w:hint="eastAsia"/>
        </w:rPr>
        <w:t>候選人</w:t>
      </w:r>
    </w:p>
    <w:p w14:paraId="0930D2DF" w14:textId="46AB280D" w:rsidR="008568E2" w:rsidRPr="002C3033" w:rsidRDefault="00451DFE" w:rsidP="007E148D">
      <w:pPr>
        <w:pStyle w:val="a0"/>
        <w:numPr>
          <w:ilvl w:val="1"/>
          <w:numId w:val="27"/>
        </w:numPr>
      </w:pPr>
      <w:r w:rsidRPr="002C3033">
        <w:rPr>
          <w:rFonts w:hint="eastAsia"/>
        </w:rPr>
        <w:t>凡學生會之會員，均得登記為學生代表候選人，但有以下情事之一者，不得登記為學生代表候選人</w:t>
      </w:r>
      <w:r w:rsidR="00E65929" w:rsidRPr="002C3033">
        <w:rPr>
          <w:rFonts w:hint="eastAsia"/>
        </w:rPr>
        <w:t>：</w:t>
      </w:r>
    </w:p>
    <w:p w14:paraId="42464582" w14:textId="5D14E1A0" w:rsidR="008568E2" w:rsidRPr="002C3033" w:rsidRDefault="008568E2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在本校就學期間，</w:t>
      </w:r>
      <w:r w:rsidR="00FD72A4" w:rsidRPr="002C3033">
        <w:rPr>
          <w:rFonts w:hint="eastAsia"/>
        </w:rPr>
        <w:t>曾有</w:t>
      </w:r>
      <w:r w:rsidRPr="002C3033">
        <w:rPr>
          <w:rFonts w:hint="eastAsia"/>
        </w:rPr>
        <w:t>大過之處分記錄。</w:t>
      </w:r>
    </w:p>
    <w:p w14:paraId="342EB7B1" w14:textId="2B191382" w:rsidR="000215E2" w:rsidRPr="002C3033" w:rsidRDefault="0091448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擔任選委會之任何職務者</w:t>
      </w:r>
      <w:r w:rsidR="00850F7E" w:rsidRPr="002C3033">
        <w:rPr>
          <w:rFonts w:hint="eastAsia"/>
        </w:rPr>
        <w:t>未於</w:t>
      </w:r>
      <w:r w:rsidRPr="002C3033">
        <w:rPr>
          <w:rFonts w:hint="eastAsia"/>
        </w:rPr>
        <w:t>候選人登記</w:t>
      </w:r>
      <w:r w:rsidR="00093230" w:rsidRPr="002C3033">
        <w:rPr>
          <w:rFonts w:hint="eastAsia"/>
        </w:rPr>
        <w:t>開始</w:t>
      </w:r>
      <w:r w:rsidRPr="002C3033">
        <w:rPr>
          <w:rFonts w:hint="eastAsia"/>
        </w:rPr>
        <w:t>前</w:t>
      </w:r>
      <w:r w:rsidR="00850F7E" w:rsidRPr="002C3033">
        <w:rPr>
          <w:rFonts w:hint="eastAsia"/>
        </w:rPr>
        <w:t>辭職</w:t>
      </w:r>
      <w:r w:rsidR="004A2991" w:rsidRPr="002C3033">
        <w:rPr>
          <w:rFonts w:hint="eastAsia"/>
        </w:rPr>
        <w:t>。</w:t>
      </w:r>
    </w:p>
    <w:p w14:paraId="256A244B" w14:textId="3201B713" w:rsidR="008568E2" w:rsidRPr="002C3033" w:rsidRDefault="008568E2" w:rsidP="007E148D">
      <w:pPr>
        <w:pStyle w:val="a0"/>
      </w:pPr>
      <w:r w:rsidRPr="002C3033">
        <w:rPr>
          <w:rFonts w:hint="eastAsia"/>
        </w:rPr>
        <w:t>學生會</w:t>
      </w:r>
      <w:r w:rsidR="0084763C" w:rsidRPr="002C3033">
        <w:rPr>
          <w:rFonts w:hint="eastAsia"/>
        </w:rPr>
        <w:t>會長</w:t>
      </w:r>
      <w:r w:rsidR="00AF4AF3" w:rsidRPr="002C3033">
        <w:rPr>
          <w:rFonts w:hint="eastAsia"/>
        </w:rPr>
        <w:t>、</w:t>
      </w:r>
      <w:r w:rsidRPr="002C3033">
        <w:rPr>
          <w:rFonts w:hint="eastAsia"/>
        </w:rPr>
        <w:t>副會長以全校為選舉區，應聯名登記，選舉產生。</w:t>
      </w:r>
    </w:p>
    <w:p w14:paraId="791DB019" w14:textId="50F30CEB" w:rsidR="00EC4B85" w:rsidRDefault="008568E2" w:rsidP="007E148D">
      <w:pPr>
        <w:pStyle w:val="a0"/>
        <w:rPr>
          <w:ins w:id="1" w:author="C109156127" w:date="2024-06-28T16:24:00Z" w16du:dateUtc="2024-06-28T08:24:00Z"/>
        </w:rPr>
      </w:pPr>
      <w:r w:rsidRPr="002C3033">
        <w:rPr>
          <w:rFonts w:hint="eastAsia"/>
        </w:rPr>
        <w:t>學生議員</w:t>
      </w:r>
      <w:ins w:id="2" w:author="C109156127" w:date="2024-06-28T16:27:00Z" w16du:dateUtc="2024-06-28T08:27:00Z">
        <w:r w:rsidR="00EC4B85">
          <w:rPr>
            <w:rFonts w:hint="eastAsia"/>
          </w:rPr>
          <w:t>選舉，其選舉區</w:t>
        </w:r>
      </w:ins>
      <w:ins w:id="3" w:author="C109156127" w:date="2024-06-28T16:24:00Z" w16du:dateUtc="2024-06-28T08:24:00Z">
        <w:r w:rsidR="00EC4B85" w:rsidRPr="002C3033">
          <w:rPr>
            <w:rFonts w:hint="eastAsia"/>
          </w:rPr>
          <w:t>依下列規定</w:t>
        </w:r>
        <w:r w:rsidR="00EC4B85">
          <w:rPr>
            <w:rFonts w:hint="eastAsia"/>
          </w:rPr>
          <w:t>：</w:t>
        </w:r>
      </w:ins>
    </w:p>
    <w:p w14:paraId="73FF0FE2" w14:textId="071E6FB6" w:rsidR="008568E2" w:rsidRPr="002C3033" w:rsidRDefault="00EC4B85" w:rsidP="00EC4B85">
      <w:pPr>
        <w:pStyle w:val="a1"/>
        <w:pPrChange w:id="4" w:author="C109156127" w:date="2024-06-28T16:25:00Z" w16du:dateUtc="2024-06-28T08:25:00Z">
          <w:pPr>
            <w:pStyle w:val="a0"/>
          </w:pPr>
        </w:pPrChange>
      </w:pPr>
      <w:ins w:id="5" w:author="C109156127" w:date="2024-06-28T16:25:00Z" w16du:dateUtc="2024-06-28T08:25:00Z">
        <w:r>
          <w:rPr>
            <w:rFonts w:hint="eastAsia"/>
          </w:rPr>
          <w:lastRenderedPageBreak/>
          <w:t>區域學生議員</w:t>
        </w:r>
      </w:ins>
      <w:r w:rsidR="008568E2" w:rsidRPr="002C3033">
        <w:rPr>
          <w:rFonts w:hint="eastAsia"/>
        </w:rPr>
        <w:t>以</w:t>
      </w:r>
      <w:r w:rsidR="00D23A02" w:rsidRPr="002C3033">
        <w:rPr>
          <w:rFonts w:hint="eastAsia"/>
        </w:rPr>
        <w:t>學院</w:t>
      </w:r>
      <w:r w:rsidR="008568E2" w:rsidRPr="002C3033">
        <w:rPr>
          <w:rFonts w:hint="eastAsia"/>
        </w:rPr>
        <w:t>為選舉區，</w:t>
      </w:r>
      <w:ins w:id="6" w:author="C109156127" w:date="2024-06-28T16:30:00Z" w16du:dateUtc="2024-06-28T08:30:00Z">
        <w:r w:rsidR="00B55E66">
          <w:rPr>
            <w:rFonts w:hint="eastAsia"/>
          </w:rPr>
          <w:t>而</w:t>
        </w:r>
      </w:ins>
      <w:r w:rsidR="00790EAA" w:rsidRPr="002C3033">
        <w:rPr>
          <w:rFonts w:hint="eastAsia"/>
        </w:rPr>
        <w:t>未隸屬任一學院之系、所、班或學位學程為一選舉區，</w:t>
      </w:r>
      <w:del w:id="7" w:author="C109156127" w:date="2024-06-28T16:25:00Z" w16du:dateUtc="2024-06-28T08:25:00Z">
        <w:r w:rsidR="008568E2" w:rsidRPr="002C3033" w:rsidDel="00EC4B85">
          <w:rPr>
            <w:rFonts w:hint="eastAsia"/>
          </w:rPr>
          <w:delText>其</w:delText>
        </w:r>
      </w:del>
      <w:del w:id="8" w:author="C109156127" w:date="2024-06-28T16:24:00Z" w16du:dateUtc="2024-06-28T08:24:00Z">
        <w:r w:rsidR="008568E2" w:rsidRPr="002C3033" w:rsidDel="00EC4B85">
          <w:rPr>
            <w:rFonts w:hint="eastAsia"/>
          </w:rPr>
          <w:delText>席次依下列規定辦理</w:delText>
        </w:r>
      </w:del>
      <w:ins w:id="9" w:author="C109156127" w:date="2024-06-28T16:25:00Z" w16du:dateUtc="2024-06-28T08:25:00Z">
        <w:r w:rsidRPr="002C3033">
          <w:rPr>
            <w:rFonts w:hint="eastAsia"/>
          </w:rPr>
          <w:t>各選</w:t>
        </w:r>
      </w:ins>
      <w:ins w:id="10" w:author="C109156127" w:date="2024-06-28T16:29:00Z" w16du:dateUtc="2024-06-28T08:29:00Z">
        <w:r>
          <w:rPr>
            <w:rFonts w:hint="eastAsia"/>
          </w:rPr>
          <w:t>舉</w:t>
        </w:r>
      </w:ins>
      <w:ins w:id="11" w:author="C109156127" w:date="2024-06-28T16:25:00Z" w16du:dateUtc="2024-06-28T08:25:00Z">
        <w:r w:rsidRPr="002C3033">
          <w:rPr>
            <w:rFonts w:hint="eastAsia"/>
          </w:rPr>
          <w:t>區</w:t>
        </w:r>
      </w:ins>
      <w:ins w:id="12" w:author="C109156127" w:date="2024-06-28T16:29:00Z" w16du:dateUtc="2024-06-28T08:29:00Z">
        <w:r>
          <w:rPr>
            <w:rFonts w:hint="eastAsia"/>
          </w:rPr>
          <w:t>應選名額</w:t>
        </w:r>
      </w:ins>
      <w:ins w:id="13" w:author="C109156127" w:date="2024-06-28T16:25:00Z" w16du:dateUtc="2024-06-28T08:25:00Z">
        <w:r w:rsidRPr="002C3033">
          <w:rPr>
            <w:rFonts w:hint="eastAsia"/>
          </w:rPr>
          <w:t>至少</w:t>
        </w:r>
      </w:ins>
      <w:ins w:id="14" w:author="C109156127" w:date="2024-06-28T16:29:00Z" w16du:dateUtc="2024-06-28T08:29:00Z">
        <w:r>
          <w:rPr>
            <w:rFonts w:hint="eastAsia"/>
          </w:rPr>
          <w:t>一</w:t>
        </w:r>
      </w:ins>
      <w:ins w:id="15" w:author="C109156127" w:date="2024-06-28T17:01:00Z" w16du:dateUtc="2024-06-28T09:01:00Z">
        <w:r w:rsidR="003F3A0D">
          <w:rPr>
            <w:rFonts w:hint="eastAsia"/>
          </w:rPr>
          <w:t>名</w:t>
        </w:r>
      </w:ins>
      <w:ins w:id="16" w:author="C109156127" w:date="2024-06-28T16:25:00Z" w16du:dateUtc="2024-06-28T08:25:00Z">
        <w:r w:rsidRPr="002C3033">
          <w:rPr>
            <w:rFonts w:hint="eastAsia"/>
          </w:rPr>
          <w:t>，以當學年學校公告之註冊人數計算，人數達</w:t>
        </w:r>
      </w:ins>
      <w:ins w:id="17" w:author="C109156127" w:date="2024-06-28T16:29:00Z" w16du:dateUtc="2024-06-28T08:29:00Z">
        <w:r>
          <w:rPr>
            <w:rFonts w:hint="eastAsia"/>
          </w:rPr>
          <w:t>五百</w:t>
        </w:r>
      </w:ins>
      <w:ins w:id="18" w:author="C109156127" w:date="2024-06-28T16:25:00Z" w16du:dateUtc="2024-06-28T08:25:00Z">
        <w:r w:rsidRPr="002C3033">
          <w:rPr>
            <w:rFonts w:hint="eastAsia"/>
          </w:rPr>
          <w:t>人時增</w:t>
        </w:r>
      </w:ins>
      <w:ins w:id="19" w:author="C109156127" w:date="2024-06-28T16:29:00Z" w16du:dateUtc="2024-06-28T08:29:00Z">
        <w:r>
          <w:rPr>
            <w:rFonts w:hint="eastAsia"/>
          </w:rPr>
          <w:t>一</w:t>
        </w:r>
      </w:ins>
      <w:ins w:id="20" w:author="C109156127" w:date="2024-06-28T17:01:00Z" w16du:dateUtc="2024-06-28T09:01:00Z">
        <w:r w:rsidR="003F3A0D">
          <w:rPr>
            <w:rFonts w:hint="eastAsia"/>
          </w:rPr>
          <w:t>名</w:t>
        </w:r>
      </w:ins>
      <w:ins w:id="21" w:author="C109156127" w:date="2024-06-28T16:25:00Z" w16du:dateUtc="2024-06-28T08:25:00Z">
        <w:r w:rsidRPr="002C3033">
          <w:rPr>
            <w:rFonts w:hint="eastAsia"/>
          </w:rPr>
          <w:t>，並每</w:t>
        </w:r>
      </w:ins>
      <w:ins w:id="22" w:author="C109156127" w:date="2024-06-28T16:30:00Z" w16du:dateUtc="2024-06-28T08:30:00Z">
        <w:r>
          <w:rPr>
            <w:rFonts w:hint="eastAsia"/>
          </w:rPr>
          <w:t>五百</w:t>
        </w:r>
      </w:ins>
      <w:ins w:id="23" w:author="C109156127" w:date="2024-06-28T16:25:00Z" w16du:dateUtc="2024-06-28T08:25:00Z">
        <w:r w:rsidRPr="002C3033">
          <w:rPr>
            <w:rFonts w:hint="eastAsia"/>
          </w:rPr>
          <w:t>人增</w:t>
        </w:r>
      </w:ins>
      <w:ins w:id="24" w:author="C109156127" w:date="2024-06-28T16:30:00Z" w16du:dateUtc="2024-06-28T08:30:00Z">
        <w:r>
          <w:rPr>
            <w:rFonts w:hint="eastAsia"/>
          </w:rPr>
          <w:t>一</w:t>
        </w:r>
      </w:ins>
      <w:ins w:id="25" w:author="C109156127" w:date="2024-06-28T17:01:00Z" w16du:dateUtc="2024-06-28T09:01:00Z">
        <w:r w:rsidR="003F3A0D">
          <w:rPr>
            <w:rFonts w:hint="eastAsia"/>
          </w:rPr>
          <w:t>名</w:t>
        </w:r>
      </w:ins>
      <w:ins w:id="26" w:author="C109156127" w:date="2024-06-28T16:25:00Z" w16du:dateUtc="2024-06-28T08:25:00Z">
        <w:r w:rsidRPr="002C3033">
          <w:rPr>
            <w:rFonts w:hint="eastAsia"/>
          </w:rPr>
          <w:t>，各選</w:t>
        </w:r>
      </w:ins>
      <w:ins w:id="27" w:author="C109156127" w:date="2024-06-28T16:30:00Z" w16du:dateUtc="2024-06-28T08:30:00Z">
        <w:r>
          <w:rPr>
            <w:rFonts w:hint="eastAsia"/>
          </w:rPr>
          <w:t>舉區</w:t>
        </w:r>
      </w:ins>
      <w:ins w:id="28" w:author="C109156127" w:date="2024-06-28T16:55:00Z" w16du:dateUtc="2024-06-28T08:55:00Z">
        <w:r w:rsidR="00D87B43">
          <w:rPr>
            <w:rFonts w:hint="eastAsia"/>
          </w:rPr>
          <w:t>應選名額</w:t>
        </w:r>
      </w:ins>
      <w:ins w:id="29" w:author="C109156127" w:date="2024-06-28T16:30:00Z" w16du:dateUtc="2024-06-28T08:30:00Z">
        <w:r>
          <w:rPr>
            <w:rFonts w:hint="eastAsia"/>
          </w:rPr>
          <w:t>以</w:t>
        </w:r>
      </w:ins>
      <w:ins w:id="30" w:author="C109156127" w:date="2024-06-28T16:28:00Z" w16du:dateUtc="2024-06-28T08:28:00Z">
        <w:r>
          <w:rPr>
            <w:rFonts w:hint="eastAsia"/>
          </w:rPr>
          <w:t>五</w:t>
        </w:r>
      </w:ins>
      <w:ins w:id="31" w:author="C109156127" w:date="2024-06-28T17:01:00Z" w16du:dateUtc="2024-06-28T09:01:00Z">
        <w:r w:rsidR="003F3A0D">
          <w:rPr>
            <w:rFonts w:hint="eastAsia"/>
          </w:rPr>
          <w:t>名</w:t>
        </w:r>
      </w:ins>
      <w:ins w:id="32" w:author="C109156127" w:date="2024-06-28T16:30:00Z" w16du:dateUtc="2024-06-28T08:30:00Z">
        <w:r>
          <w:rPr>
            <w:rFonts w:hint="eastAsia"/>
          </w:rPr>
          <w:t>為上限</w:t>
        </w:r>
      </w:ins>
      <w:ins w:id="33" w:author="C109156127" w:date="2024-06-28T16:25:00Z" w16du:dateUtc="2024-06-28T08:25:00Z">
        <w:r w:rsidRPr="002C3033">
          <w:rPr>
            <w:rFonts w:hint="eastAsia"/>
          </w:rPr>
          <w:t>。</w:t>
        </w:r>
      </w:ins>
      <w:del w:id="34" w:author="C109156127" w:date="2024-06-28T16:25:00Z" w16du:dateUtc="2024-06-28T08:25:00Z">
        <w:r w:rsidR="008568E2" w:rsidRPr="002C3033" w:rsidDel="00EC4B85">
          <w:rPr>
            <w:rFonts w:hint="eastAsia"/>
          </w:rPr>
          <w:delText>：</w:delText>
        </w:r>
      </w:del>
    </w:p>
    <w:p w14:paraId="4478B84C" w14:textId="307126A2" w:rsidR="006C5224" w:rsidRPr="002C3033" w:rsidRDefault="00EC4B85" w:rsidP="007E148D">
      <w:pPr>
        <w:pStyle w:val="a1"/>
        <w:kinsoku w:val="0"/>
        <w:overflowPunct w:val="0"/>
        <w:jc w:val="both"/>
      </w:pPr>
      <w:ins w:id="35" w:author="C109156127" w:date="2024-06-28T16:25:00Z" w16du:dateUtc="2024-06-28T08:25:00Z">
        <w:r>
          <w:rPr>
            <w:rFonts w:hint="eastAsia"/>
          </w:rPr>
          <w:t>不分區學生議員以全校為選舉區，</w:t>
        </w:r>
      </w:ins>
      <w:ins w:id="36" w:author="C109156127" w:date="2024-06-28T16:28:00Z" w16du:dateUtc="2024-06-28T08:28:00Z">
        <w:r>
          <w:rPr>
            <w:rFonts w:hint="eastAsia"/>
          </w:rPr>
          <w:t>應選名額為</w:t>
        </w:r>
      </w:ins>
      <w:ins w:id="37" w:author="C109156127" w:date="2024-06-28T16:25:00Z" w16du:dateUtc="2024-06-28T08:25:00Z">
        <w:r>
          <w:rPr>
            <w:rFonts w:hint="eastAsia"/>
          </w:rPr>
          <w:t>五</w:t>
        </w:r>
      </w:ins>
      <w:ins w:id="38" w:author="C109156127" w:date="2024-06-28T17:01:00Z" w16du:dateUtc="2024-06-28T09:01:00Z">
        <w:r w:rsidR="003F3A0D">
          <w:rPr>
            <w:rFonts w:hint="eastAsia"/>
          </w:rPr>
          <w:t>名</w:t>
        </w:r>
      </w:ins>
      <w:ins w:id="39" w:author="C109156127" w:date="2024-06-28T16:25:00Z" w16du:dateUtc="2024-06-28T08:25:00Z">
        <w:r>
          <w:rPr>
            <w:rFonts w:hint="eastAsia"/>
          </w:rPr>
          <w:t>。</w:t>
        </w:r>
      </w:ins>
      <w:del w:id="40" w:author="C109156127" w:date="2024-06-28T16:25:00Z" w16du:dateUtc="2024-06-28T08:25:00Z">
        <w:r w:rsidR="006C5224" w:rsidRPr="002C3033" w:rsidDel="00EC4B85">
          <w:rPr>
            <w:rFonts w:hint="eastAsia"/>
          </w:rPr>
          <w:delText>各選區保障至少</w:delText>
        </w:r>
        <w:r w:rsidR="00F33879" w:rsidRPr="002C3033" w:rsidDel="00EC4B85">
          <w:rPr>
            <w:rFonts w:hint="eastAsia"/>
          </w:rPr>
          <w:delText>1</w:delText>
        </w:r>
        <w:r w:rsidR="006C5224" w:rsidRPr="002C3033" w:rsidDel="00EC4B85">
          <w:rPr>
            <w:rFonts w:hint="eastAsia"/>
          </w:rPr>
          <w:delText>席，以當學年學校公告之註冊人數計算，選區學生人數達</w:delText>
        </w:r>
        <w:r w:rsidR="00796B1F" w:rsidRPr="002C3033" w:rsidDel="00EC4B85">
          <w:delText>5</w:delText>
        </w:r>
        <w:r w:rsidR="006C5224" w:rsidRPr="002C3033" w:rsidDel="00EC4B85">
          <w:rPr>
            <w:rFonts w:hint="eastAsia"/>
          </w:rPr>
          <w:delText>00</w:delText>
        </w:r>
        <w:r w:rsidR="006C5224" w:rsidRPr="002C3033" w:rsidDel="00EC4B85">
          <w:rPr>
            <w:rFonts w:hint="eastAsia"/>
          </w:rPr>
          <w:delText>人時增</w:delText>
        </w:r>
        <w:r w:rsidR="006C5224" w:rsidRPr="002C3033" w:rsidDel="00EC4B85">
          <w:rPr>
            <w:rFonts w:hint="eastAsia"/>
          </w:rPr>
          <w:delText>1</w:delText>
        </w:r>
        <w:r w:rsidR="006C5224" w:rsidRPr="002C3033" w:rsidDel="00EC4B85">
          <w:rPr>
            <w:rFonts w:hint="eastAsia"/>
          </w:rPr>
          <w:delText>席，並每</w:delText>
        </w:r>
        <w:r w:rsidR="006C5224" w:rsidRPr="002C3033" w:rsidDel="00EC4B85">
          <w:rPr>
            <w:rFonts w:hint="eastAsia"/>
          </w:rPr>
          <w:delText>500</w:delText>
        </w:r>
        <w:r w:rsidR="006C5224" w:rsidRPr="002C3033" w:rsidDel="00EC4B85">
          <w:rPr>
            <w:rFonts w:hint="eastAsia"/>
          </w:rPr>
          <w:delText>人增</w:delText>
        </w:r>
        <w:r w:rsidR="006C5224" w:rsidRPr="002C3033" w:rsidDel="00EC4B85">
          <w:rPr>
            <w:rFonts w:hint="eastAsia"/>
          </w:rPr>
          <w:delText>1</w:delText>
        </w:r>
        <w:r w:rsidR="006C5224" w:rsidRPr="002C3033" w:rsidDel="00EC4B85">
          <w:rPr>
            <w:rFonts w:hint="eastAsia"/>
          </w:rPr>
          <w:delText>席</w:delText>
        </w:r>
        <w:r w:rsidR="00951FF8" w:rsidRPr="002C3033" w:rsidDel="00EC4B85">
          <w:rPr>
            <w:rFonts w:hint="eastAsia"/>
          </w:rPr>
          <w:delText>，</w:delText>
        </w:r>
        <w:r w:rsidR="006C5224" w:rsidRPr="002C3033" w:rsidDel="00EC4B85">
          <w:rPr>
            <w:rFonts w:hint="eastAsia"/>
          </w:rPr>
          <w:delText>各選區至多分配</w:delText>
        </w:r>
        <w:r w:rsidR="000F55C4" w:rsidRPr="002C3033" w:rsidDel="00EC4B85">
          <w:delText>5</w:delText>
        </w:r>
        <w:r w:rsidR="006C5224" w:rsidRPr="002C3033" w:rsidDel="00EC4B85">
          <w:rPr>
            <w:rFonts w:hint="eastAsia"/>
          </w:rPr>
          <w:delText>席。</w:delText>
        </w:r>
      </w:del>
    </w:p>
    <w:p w14:paraId="71E178C8" w14:textId="3331ABD8" w:rsidR="002C4949" w:rsidRPr="002C3033" w:rsidRDefault="002C4949" w:rsidP="007E148D">
      <w:pPr>
        <w:pStyle w:val="ae"/>
        <w:numPr>
          <w:ilvl w:val="0"/>
          <w:numId w:val="32"/>
        </w:numPr>
        <w:kinsoku w:val="0"/>
        <w:overflowPunct w:val="0"/>
        <w:jc w:val="both"/>
      </w:pPr>
      <w:r w:rsidRPr="002C3033">
        <w:rPr>
          <w:rFonts w:hint="eastAsia"/>
        </w:rPr>
        <w:t>候選人登記</w:t>
      </w:r>
    </w:p>
    <w:p w14:paraId="16B70D89" w14:textId="2DDC3CF5" w:rsidR="00AD5827" w:rsidRPr="002C3033" w:rsidRDefault="00AD5827" w:rsidP="007E148D">
      <w:pPr>
        <w:pStyle w:val="a0"/>
      </w:pPr>
      <w:r w:rsidRPr="002C3033">
        <w:rPr>
          <w:rFonts w:hint="eastAsia"/>
        </w:rPr>
        <w:t>學生會</w:t>
      </w:r>
      <w:r w:rsidR="00AD139D" w:rsidRPr="002C3033">
        <w:rPr>
          <w:rFonts w:hint="eastAsia"/>
        </w:rPr>
        <w:t>會長</w:t>
      </w:r>
      <w:r w:rsidR="00692B5E" w:rsidRPr="002C3033">
        <w:rPr>
          <w:rFonts w:hint="eastAsia"/>
        </w:rPr>
        <w:t>、</w:t>
      </w:r>
      <w:r w:rsidRPr="002C3033">
        <w:rPr>
          <w:rFonts w:hint="eastAsia"/>
        </w:rPr>
        <w:t>副會長候選人應聯名登記。未聯名登記或申請登記之表件不全者，不予受理。</w:t>
      </w:r>
    </w:p>
    <w:p w14:paraId="078F0A81" w14:textId="1684306F" w:rsidR="00AD5827" w:rsidRPr="002C3033" w:rsidRDefault="00AD5827" w:rsidP="007E148D">
      <w:pPr>
        <w:pStyle w:val="a0"/>
      </w:pPr>
      <w:r w:rsidRPr="002C3033">
        <w:rPr>
          <w:rFonts w:hint="eastAsia"/>
        </w:rPr>
        <w:t>同一組學生會</w:t>
      </w:r>
      <w:r w:rsidR="00AD139D" w:rsidRPr="002C3033">
        <w:rPr>
          <w:rFonts w:hint="eastAsia"/>
        </w:rPr>
        <w:t>會長、</w:t>
      </w:r>
      <w:r w:rsidRPr="002C3033">
        <w:rPr>
          <w:rFonts w:hint="eastAsia"/>
        </w:rPr>
        <w:t>副會長候選人，如經審定一人（含）以上不符規定，則該組候選人應不准予登記。</w:t>
      </w:r>
    </w:p>
    <w:p w14:paraId="1592A027" w14:textId="207556AA" w:rsidR="00AD5827" w:rsidRPr="002C3033" w:rsidRDefault="00AD5827" w:rsidP="007E148D">
      <w:pPr>
        <w:pStyle w:val="a0"/>
      </w:pPr>
      <w:r w:rsidRPr="002C3033">
        <w:rPr>
          <w:rFonts w:hint="eastAsia"/>
        </w:rPr>
        <w:t>申請登記為候選人者，以登記一種為限，同時登記</w:t>
      </w:r>
      <w:r w:rsidR="005B5A7B" w:rsidRPr="002C3033">
        <w:rPr>
          <w:rFonts w:hint="eastAsia"/>
        </w:rPr>
        <w:t>為</w:t>
      </w:r>
      <w:r w:rsidRPr="002C3033">
        <w:rPr>
          <w:rFonts w:hint="eastAsia"/>
        </w:rPr>
        <w:t>兩種候選人時，其登記均為無效</w:t>
      </w:r>
      <w:r w:rsidR="00D63A04" w:rsidRPr="002C3033">
        <w:t>。</w:t>
      </w:r>
    </w:p>
    <w:p w14:paraId="3516AEDE" w14:textId="41B25B57" w:rsidR="00AD5827" w:rsidRPr="002C3033" w:rsidRDefault="00AD5827" w:rsidP="007E148D">
      <w:pPr>
        <w:pStyle w:val="a0"/>
      </w:pPr>
      <w:r w:rsidRPr="002C3033">
        <w:rPr>
          <w:rFonts w:hint="eastAsia"/>
        </w:rPr>
        <w:t>候選人辦理登記時，應繳交完整資料，表件不足者應拒絕其申請之登記。</w:t>
      </w:r>
    </w:p>
    <w:p w14:paraId="423F450D" w14:textId="77777777" w:rsidR="00AD5827" w:rsidRPr="002C3033" w:rsidRDefault="00AD5827" w:rsidP="007E148D">
      <w:pPr>
        <w:pStyle w:val="a0"/>
      </w:pPr>
      <w:r w:rsidRPr="002C3033">
        <w:rPr>
          <w:rFonts w:hint="eastAsia"/>
        </w:rPr>
        <w:t>經登記為候選人者，於登記截止後不得撤回。於登記期間截止前撤回者，不得再申請登記為候選人。</w:t>
      </w:r>
    </w:p>
    <w:p w14:paraId="1048EBBA" w14:textId="043D0F12" w:rsidR="00AD5827" w:rsidRPr="002C3033" w:rsidRDefault="00AD5827" w:rsidP="007E148D">
      <w:pPr>
        <w:pStyle w:val="a0"/>
      </w:pPr>
      <w:r w:rsidRPr="002C3033">
        <w:rPr>
          <w:rFonts w:hint="eastAsia"/>
        </w:rPr>
        <w:t>登記為</w:t>
      </w:r>
      <w:r w:rsidR="00CD2216" w:rsidRPr="002C3033">
        <w:rPr>
          <w:rFonts w:hint="eastAsia"/>
        </w:rPr>
        <w:t>學生代表</w:t>
      </w:r>
      <w:r w:rsidRPr="002C3033">
        <w:rPr>
          <w:rFonts w:hint="eastAsia"/>
        </w:rPr>
        <w:t>候選人者，應繳交下列文件及保證金：</w:t>
      </w:r>
    </w:p>
    <w:p w14:paraId="0762EDA1" w14:textId="62206702" w:rsidR="00696035" w:rsidRPr="002C3033" w:rsidRDefault="00696035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候選人登記申請書。</w:t>
      </w:r>
    </w:p>
    <w:p w14:paraId="19E36563" w14:textId="583F96B6" w:rsidR="00696035" w:rsidRPr="002C3033" w:rsidRDefault="00696035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候選人登記申請調查表。</w:t>
      </w:r>
    </w:p>
    <w:p w14:paraId="730A0045" w14:textId="27DD51CF" w:rsidR="00AD5827" w:rsidRPr="002C3033" w:rsidRDefault="00696035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候選人刊登選舉公報之個人資料及政見稿。</w:t>
      </w:r>
    </w:p>
    <w:p w14:paraId="61B945BC" w14:textId="77777777" w:rsidR="00AD5827" w:rsidRPr="002C3033" w:rsidRDefault="00AD5827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本人照片一張。</w:t>
      </w:r>
    </w:p>
    <w:p w14:paraId="1BB52214" w14:textId="77777777" w:rsidR="00AD5827" w:rsidRPr="002C3033" w:rsidRDefault="00AD5827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每人保證金新臺幣伍佰元整。</w:t>
      </w:r>
    </w:p>
    <w:p w14:paraId="1E9751F3" w14:textId="411F7211" w:rsidR="00817D59" w:rsidRPr="002C3033" w:rsidRDefault="00817D59" w:rsidP="007E148D">
      <w:pPr>
        <w:pStyle w:val="a1"/>
        <w:numPr>
          <w:ilvl w:val="3"/>
          <w:numId w:val="27"/>
        </w:numPr>
        <w:kinsoku w:val="0"/>
        <w:overflowPunct w:val="0"/>
        <w:jc w:val="both"/>
      </w:pPr>
      <w:r w:rsidRPr="002C3033">
        <w:rPr>
          <w:rFonts w:hint="eastAsia"/>
        </w:rPr>
        <w:t>其它選委會規定應附資料。</w:t>
      </w:r>
    </w:p>
    <w:p w14:paraId="0EE91882" w14:textId="52005E19" w:rsidR="00AD5827" w:rsidRPr="002C3033" w:rsidRDefault="00AD5827" w:rsidP="007E148D">
      <w:pPr>
        <w:pStyle w:val="a0"/>
      </w:pPr>
      <w:r w:rsidRPr="002C3033">
        <w:rPr>
          <w:rFonts w:hint="eastAsia"/>
        </w:rPr>
        <w:t>候選人登記所繳交之保證金，於選舉結束後</w:t>
      </w:r>
      <w:ins w:id="41" w:author="C109156127" w:date="2024-06-28T17:11:00Z" w16du:dateUtc="2024-06-28T09:11:00Z">
        <w:r w:rsidR="00A60E2E">
          <w:rPr>
            <w:rFonts w:hint="eastAsia"/>
          </w:rPr>
          <w:t>三十日內</w:t>
        </w:r>
      </w:ins>
      <w:r w:rsidR="00777E1D" w:rsidRPr="002C3033">
        <w:rPr>
          <w:rFonts w:hint="eastAsia"/>
        </w:rPr>
        <w:t>選委會</w:t>
      </w:r>
      <w:r w:rsidRPr="002C3033">
        <w:rPr>
          <w:rFonts w:hint="eastAsia"/>
        </w:rPr>
        <w:t>另行通知無息發還。</w:t>
      </w:r>
    </w:p>
    <w:p w14:paraId="1F5DF265" w14:textId="77777777" w:rsidR="00AD5827" w:rsidRPr="002C3033" w:rsidRDefault="00AD5827" w:rsidP="007E148D">
      <w:pPr>
        <w:pStyle w:val="a0"/>
      </w:pPr>
      <w:r w:rsidRPr="002C3033">
        <w:rPr>
          <w:rFonts w:hint="eastAsia"/>
        </w:rPr>
        <w:t>候選人於登記後有下列情事之一者，取消參選資格並沒收其保證金納入學生會帳戶：</w:t>
      </w:r>
    </w:p>
    <w:p w14:paraId="7228C4E3" w14:textId="77777777" w:rsidR="00AD5827" w:rsidRPr="002C3033" w:rsidRDefault="00AD5827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於登記截止後退出選舉。</w:t>
      </w:r>
    </w:p>
    <w:p w14:paraId="21161B26" w14:textId="77777777" w:rsidR="00AD5827" w:rsidRPr="002C3033" w:rsidRDefault="00AD5827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經查有違反本法之相關規定。</w:t>
      </w:r>
    </w:p>
    <w:p w14:paraId="465F8371" w14:textId="61C40867" w:rsidR="002C4949" w:rsidRPr="002C3033" w:rsidRDefault="002C4949" w:rsidP="007E148D">
      <w:pPr>
        <w:pStyle w:val="ae"/>
        <w:numPr>
          <w:ilvl w:val="0"/>
          <w:numId w:val="32"/>
        </w:numPr>
        <w:kinsoku w:val="0"/>
        <w:overflowPunct w:val="0"/>
        <w:jc w:val="both"/>
      </w:pPr>
      <w:r w:rsidRPr="002C3033">
        <w:rPr>
          <w:rFonts w:hint="eastAsia"/>
        </w:rPr>
        <w:t>選舉公告</w:t>
      </w:r>
    </w:p>
    <w:p w14:paraId="53AEF150" w14:textId="710821D5" w:rsidR="00C512DD" w:rsidRPr="002C3033" w:rsidRDefault="000B2038" w:rsidP="007E148D">
      <w:pPr>
        <w:pStyle w:val="a0"/>
      </w:pPr>
      <w:r w:rsidRPr="002C3033">
        <w:rPr>
          <w:rFonts w:hint="eastAsia"/>
        </w:rPr>
        <w:t>選委會</w:t>
      </w:r>
      <w:r w:rsidR="00C512DD" w:rsidRPr="002C3033">
        <w:rPr>
          <w:rFonts w:hint="eastAsia"/>
        </w:rPr>
        <w:t>應於下列規定發布各種公告：</w:t>
      </w:r>
    </w:p>
    <w:p w14:paraId="796C6133" w14:textId="0380E4C8" w:rsidR="00C512DD" w:rsidRPr="002C3033" w:rsidRDefault="00C512DD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lastRenderedPageBreak/>
        <w:t>選舉公告，需載明選舉種類、名額、選舉區、投票日期、投票起迄時間及其</w:t>
      </w:r>
      <w:r w:rsidR="002E2999" w:rsidRPr="002C3033">
        <w:rPr>
          <w:rFonts w:hint="eastAsia"/>
        </w:rPr>
        <w:t>它</w:t>
      </w:r>
      <w:r w:rsidRPr="002C3033">
        <w:rPr>
          <w:rFonts w:hint="eastAsia"/>
        </w:rPr>
        <w:t>選舉相關事項，</w:t>
      </w:r>
      <w:r w:rsidR="00A01714" w:rsidRPr="002C3033">
        <w:rPr>
          <w:rFonts w:hint="eastAsia"/>
        </w:rPr>
        <w:t>並</w:t>
      </w:r>
      <w:r w:rsidRPr="002C3033">
        <w:rPr>
          <w:rFonts w:hint="eastAsia"/>
        </w:rPr>
        <w:t>應於</w:t>
      </w:r>
      <w:r w:rsidR="00A01714" w:rsidRPr="002C3033">
        <w:rPr>
          <w:rFonts w:hint="eastAsia"/>
        </w:rPr>
        <w:t>學生代表任期屆滿</w:t>
      </w:r>
      <w:r w:rsidR="00626EA7" w:rsidRPr="002C3033">
        <w:rPr>
          <w:rFonts w:hint="eastAsia"/>
        </w:rPr>
        <w:t>至少</w:t>
      </w:r>
      <w:r w:rsidR="00A01714" w:rsidRPr="002C3033">
        <w:rPr>
          <w:rFonts w:hint="eastAsia"/>
        </w:rPr>
        <w:t>九</w:t>
      </w:r>
      <w:r w:rsidRPr="002C3033">
        <w:rPr>
          <w:rFonts w:hint="eastAsia"/>
        </w:rPr>
        <w:t>十日</w:t>
      </w:r>
      <w:r w:rsidR="00626EA7" w:rsidRPr="002C3033">
        <w:rPr>
          <w:rFonts w:hint="eastAsia"/>
        </w:rPr>
        <w:t>前</w:t>
      </w:r>
      <w:r w:rsidRPr="002C3033">
        <w:rPr>
          <w:rFonts w:hint="eastAsia"/>
        </w:rPr>
        <w:t>公告。</w:t>
      </w:r>
      <w:r w:rsidR="00ED5FA8" w:rsidRPr="002C3033">
        <w:rPr>
          <w:rFonts w:hint="eastAsia"/>
        </w:rPr>
        <w:t>但重行選舉、重行投票</w:t>
      </w:r>
      <w:r w:rsidR="00A01714" w:rsidRPr="002C3033">
        <w:rPr>
          <w:rFonts w:hint="eastAsia"/>
        </w:rPr>
        <w:t>或補選</w:t>
      </w:r>
      <w:r w:rsidR="00ED5FA8" w:rsidRPr="002C3033">
        <w:rPr>
          <w:rFonts w:hint="eastAsia"/>
        </w:rPr>
        <w:t>之公告日期，不在此限。</w:t>
      </w:r>
    </w:p>
    <w:p w14:paraId="4DD9EB3F" w14:textId="5A55A69B" w:rsidR="00C512DD" w:rsidRPr="002C3033" w:rsidRDefault="00F218B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候選</w:t>
      </w:r>
      <w:r w:rsidR="00C512DD" w:rsidRPr="002C3033">
        <w:rPr>
          <w:rFonts w:hint="eastAsia"/>
        </w:rPr>
        <w:t>人登記應於投票日</w:t>
      </w:r>
      <w:r w:rsidR="005752F5" w:rsidRPr="002C3033">
        <w:rPr>
          <w:rFonts w:hint="eastAsia"/>
        </w:rPr>
        <w:t>至少</w:t>
      </w:r>
      <w:r w:rsidR="00C512DD" w:rsidRPr="002C3033">
        <w:rPr>
          <w:rFonts w:hint="eastAsia"/>
        </w:rPr>
        <w:t>二十日</w:t>
      </w:r>
      <w:r w:rsidR="005752F5" w:rsidRPr="002C3033">
        <w:rPr>
          <w:rFonts w:hint="eastAsia"/>
        </w:rPr>
        <w:t>前</w:t>
      </w:r>
      <w:r w:rsidR="00C512DD" w:rsidRPr="002C3033">
        <w:rPr>
          <w:rFonts w:hint="eastAsia"/>
        </w:rPr>
        <w:t>公告，其登記時間不得少於</w:t>
      </w:r>
      <w:r w:rsidR="00A01714" w:rsidRPr="002C3033">
        <w:rPr>
          <w:rFonts w:hint="eastAsia"/>
        </w:rPr>
        <w:t>五</w:t>
      </w:r>
      <w:r w:rsidR="00C512DD" w:rsidRPr="002C3033">
        <w:rPr>
          <w:rFonts w:hint="eastAsia"/>
        </w:rPr>
        <w:t>日。</w:t>
      </w:r>
      <w:r w:rsidR="00A01714" w:rsidRPr="002C3033">
        <w:rPr>
          <w:rFonts w:hint="eastAsia"/>
        </w:rPr>
        <w:t>但重行選舉</w:t>
      </w:r>
      <w:r w:rsidR="00813246" w:rsidRPr="002C3033">
        <w:rPr>
          <w:rFonts w:hint="eastAsia"/>
        </w:rPr>
        <w:t>或</w:t>
      </w:r>
      <w:r w:rsidR="00B062E9" w:rsidRPr="002C3033">
        <w:rPr>
          <w:rFonts w:hint="eastAsia"/>
        </w:rPr>
        <w:t>補選</w:t>
      </w:r>
      <w:r w:rsidR="00A01714" w:rsidRPr="002C3033">
        <w:rPr>
          <w:rFonts w:hint="eastAsia"/>
        </w:rPr>
        <w:t>，不得少於三日。</w:t>
      </w:r>
    </w:p>
    <w:p w14:paraId="3C22A455" w14:textId="6EDC719E" w:rsidR="00C512DD" w:rsidRPr="002C3033" w:rsidRDefault="00C512DD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候選人名單應於投票日</w:t>
      </w:r>
      <w:r w:rsidR="005752F5" w:rsidRPr="002C3033">
        <w:rPr>
          <w:rFonts w:hint="eastAsia"/>
        </w:rPr>
        <w:t>至少</w:t>
      </w:r>
      <w:r w:rsidRPr="002C3033">
        <w:rPr>
          <w:rFonts w:hint="eastAsia"/>
        </w:rPr>
        <w:t>七日</w:t>
      </w:r>
      <w:r w:rsidR="005752F5" w:rsidRPr="002C3033">
        <w:rPr>
          <w:rFonts w:hint="eastAsia"/>
        </w:rPr>
        <w:t>前</w:t>
      </w:r>
      <w:r w:rsidRPr="002C3033">
        <w:rPr>
          <w:rFonts w:hint="eastAsia"/>
        </w:rPr>
        <w:t>公告。</w:t>
      </w:r>
    </w:p>
    <w:p w14:paraId="18071F8E" w14:textId="25FE0D26" w:rsidR="00C512DD" w:rsidRPr="002C3033" w:rsidRDefault="00C512DD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投票結果應於開票完成後</w:t>
      </w:r>
      <w:r w:rsidR="00EC601F" w:rsidRPr="002C3033">
        <w:rPr>
          <w:rFonts w:hint="eastAsia"/>
        </w:rPr>
        <w:t>三</w:t>
      </w:r>
      <w:r w:rsidRPr="002C3033">
        <w:rPr>
          <w:rFonts w:hint="eastAsia"/>
        </w:rPr>
        <w:t>日</w:t>
      </w:r>
      <w:r w:rsidR="00BB68CE" w:rsidRPr="002C3033">
        <w:rPr>
          <w:rFonts w:hint="eastAsia"/>
        </w:rPr>
        <w:t>內</w:t>
      </w:r>
      <w:r w:rsidRPr="002C3033">
        <w:rPr>
          <w:rFonts w:hint="eastAsia"/>
        </w:rPr>
        <w:t>公告。</w:t>
      </w:r>
    </w:p>
    <w:p w14:paraId="645259C9" w14:textId="496FA194" w:rsidR="00C512DD" w:rsidRPr="002C3033" w:rsidRDefault="00C512DD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當選人名單應於投票日後五日</w:t>
      </w:r>
      <w:r w:rsidR="00BB68CE" w:rsidRPr="002C3033">
        <w:rPr>
          <w:rFonts w:hint="eastAsia"/>
        </w:rPr>
        <w:t>內</w:t>
      </w:r>
      <w:r w:rsidRPr="002C3033">
        <w:rPr>
          <w:rFonts w:hint="eastAsia"/>
        </w:rPr>
        <w:t>公告。</w:t>
      </w:r>
    </w:p>
    <w:p w14:paraId="464B4DA2" w14:textId="07E14678" w:rsidR="00C512DD" w:rsidRPr="002C3033" w:rsidRDefault="00C512DD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前項第二款候選人登記期間截止後，如有選舉區無人登記，得就無人登記之選舉區，公告第二次辦理候選人登記，其登記期間不得少於</w:t>
      </w:r>
      <w:r w:rsidR="00121EA8" w:rsidRPr="002C3033">
        <w:rPr>
          <w:rFonts w:hint="eastAsia"/>
        </w:rPr>
        <w:t>二</w:t>
      </w:r>
      <w:r w:rsidRPr="002C3033">
        <w:rPr>
          <w:rFonts w:hint="eastAsia"/>
        </w:rPr>
        <w:t>日。</w:t>
      </w:r>
    </w:p>
    <w:p w14:paraId="04357D36" w14:textId="5250416F" w:rsidR="0095409D" w:rsidRPr="002C3033" w:rsidRDefault="0095409D" w:rsidP="007E148D">
      <w:pPr>
        <w:pStyle w:val="a0"/>
        <w:rPr>
          <w:b/>
          <w:szCs w:val="24"/>
        </w:rPr>
      </w:pPr>
      <w:r w:rsidRPr="002C3033">
        <w:rPr>
          <w:rFonts w:hint="eastAsia"/>
          <w:bCs/>
          <w:szCs w:val="24"/>
        </w:rPr>
        <w:t>（刪除）</w:t>
      </w:r>
    </w:p>
    <w:p w14:paraId="1AF292BA" w14:textId="385B7FC1" w:rsidR="00C078B3" w:rsidRPr="002C3033" w:rsidRDefault="00C078B3" w:rsidP="007E148D">
      <w:pPr>
        <w:pStyle w:val="a0"/>
        <w:numPr>
          <w:ilvl w:val="2"/>
          <w:numId w:val="27"/>
        </w:numPr>
        <w:rPr>
          <w:b/>
          <w:szCs w:val="24"/>
        </w:rPr>
      </w:pPr>
      <w:r w:rsidRPr="002C3033">
        <w:rPr>
          <w:rFonts w:hint="eastAsia"/>
        </w:rPr>
        <w:t>學生代表</w:t>
      </w:r>
      <w:r w:rsidR="007F4686" w:rsidRPr="002C3033">
        <w:rPr>
          <w:rFonts w:hint="eastAsia"/>
        </w:rPr>
        <w:t>選舉</w:t>
      </w:r>
      <w:r w:rsidRPr="002C3033">
        <w:rPr>
          <w:rFonts w:hint="eastAsia"/>
        </w:rPr>
        <w:t>應於</w:t>
      </w:r>
      <w:r w:rsidR="007148DC" w:rsidRPr="002C3033">
        <w:rPr>
          <w:rFonts w:hint="eastAsia"/>
        </w:rPr>
        <w:t>學生代表</w:t>
      </w:r>
      <w:r w:rsidRPr="002C3033">
        <w:rPr>
          <w:rFonts w:hint="eastAsia"/>
        </w:rPr>
        <w:t>任期屆滿至少</w:t>
      </w:r>
      <w:r w:rsidR="005F52FC" w:rsidRPr="002C3033">
        <w:rPr>
          <w:rFonts w:hint="eastAsia"/>
        </w:rPr>
        <w:t>三</w:t>
      </w:r>
      <w:r w:rsidRPr="002C3033">
        <w:rPr>
          <w:rFonts w:hint="eastAsia"/>
        </w:rPr>
        <w:t>十日前完成選舉投票。但重行選舉、重行投票或補選之投票完成日期，不在此限。</w:t>
      </w:r>
    </w:p>
    <w:p w14:paraId="3AEAEDB0" w14:textId="40777205" w:rsidR="002C4949" w:rsidRPr="002C3033" w:rsidRDefault="002C4949" w:rsidP="007E148D">
      <w:pPr>
        <w:pStyle w:val="ae"/>
        <w:numPr>
          <w:ilvl w:val="0"/>
          <w:numId w:val="32"/>
        </w:numPr>
        <w:kinsoku w:val="0"/>
        <w:overflowPunct w:val="0"/>
        <w:jc w:val="both"/>
      </w:pPr>
      <w:r w:rsidRPr="002C3033">
        <w:rPr>
          <w:rFonts w:hint="eastAsia"/>
        </w:rPr>
        <w:t>選舉活動</w:t>
      </w:r>
    </w:p>
    <w:p w14:paraId="60523A00" w14:textId="630E20D0" w:rsidR="00F54C37" w:rsidRPr="002C3033" w:rsidRDefault="0037119A" w:rsidP="007E148D">
      <w:pPr>
        <w:pStyle w:val="a0"/>
        <w:numPr>
          <w:ilvl w:val="1"/>
          <w:numId w:val="27"/>
        </w:numPr>
      </w:pPr>
      <w:r w:rsidRPr="002C3033">
        <w:rPr>
          <w:rFonts w:hint="eastAsia"/>
        </w:rPr>
        <w:t>選舉公報上</w:t>
      </w:r>
      <w:r w:rsidR="00F055B0" w:rsidRPr="002C3033">
        <w:rPr>
          <w:rFonts w:hint="eastAsia"/>
        </w:rPr>
        <w:t>應</w:t>
      </w:r>
      <w:r w:rsidRPr="002C3033">
        <w:rPr>
          <w:rFonts w:hint="eastAsia"/>
        </w:rPr>
        <w:t>刊載候選人</w:t>
      </w:r>
      <w:r w:rsidR="004F7EB2" w:rsidRPr="002C3033">
        <w:rPr>
          <w:rFonts w:hint="eastAsia"/>
        </w:rPr>
        <w:t>之</w:t>
      </w:r>
      <w:r w:rsidR="008A572C" w:rsidRPr="002C3033">
        <w:rPr>
          <w:rFonts w:hint="eastAsia"/>
        </w:rPr>
        <w:t>號次、</w:t>
      </w:r>
      <w:r w:rsidR="004F7EB2" w:rsidRPr="002C3033">
        <w:rPr>
          <w:rFonts w:hint="eastAsia"/>
        </w:rPr>
        <w:t>相片、</w:t>
      </w:r>
      <w:r w:rsidR="008A572C" w:rsidRPr="002C3033">
        <w:rPr>
          <w:rFonts w:hint="eastAsia"/>
        </w:rPr>
        <w:t>姓名</w:t>
      </w:r>
      <w:r w:rsidR="00851F9B" w:rsidRPr="002C3033">
        <w:rPr>
          <w:rFonts w:hint="eastAsia"/>
        </w:rPr>
        <w:t>、性別</w:t>
      </w:r>
      <w:r w:rsidR="008A572C" w:rsidRPr="002C3033">
        <w:rPr>
          <w:rFonts w:hint="eastAsia"/>
        </w:rPr>
        <w:t>、系級</w:t>
      </w:r>
      <w:r w:rsidR="004F7EB2" w:rsidRPr="002C3033">
        <w:rPr>
          <w:rFonts w:hint="eastAsia"/>
        </w:rPr>
        <w:t>、經歷、</w:t>
      </w:r>
      <w:r w:rsidRPr="002C3033">
        <w:rPr>
          <w:rFonts w:hint="eastAsia"/>
        </w:rPr>
        <w:t>政見及選舉有關事項等，由選委會編印，於</w:t>
      </w:r>
      <w:ins w:id="42" w:author="C109156127" w:date="2024-06-28T17:04:00Z" w16du:dateUtc="2024-06-28T09:04:00Z">
        <w:r w:rsidR="000870C3">
          <w:rPr>
            <w:rFonts w:hint="eastAsia"/>
          </w:rPr>
          <w:t>投票日至少</w:t>
        </w:r>
      </w:ins>
      <w:del w:id="43" w:author="C109156127" w:date="2024-06-28T17:04:00Z" w16du:dateUtc="2024-06-28T09:04:00Z">
        <w:r w:rsidR="007544C5" w:rsidRPr="002C3033" w:rsidDel="000870C3">
          <w:rPr>
            <w:rFonts w:hint="eastAsia"/>
          </w:rPr>
          <w:delText>候選人名單公告後</w:delText>
        </w:r>
      </w:del>
      <w:r w:rsidR="00BA1CA7" w:rsidRPr="002C3033">
        <w:rPr>
          <w:rFonts w:hint="eastAsia"/>
        </w:rPr>
        <w:t>五日</w:t>
      </w:r>
      <w:ins w:id="44" w:author="C109156127" w:date="2024-06-28T17:04:00Z" w16du:dateUtc="2024-06-28T09:04:00Z">
        <w:r w:rsidR="000870C3">
          <w:rPr>
            <w:rFonts w:hint="eastAsia"/>
          </w:rPr>
          <w:t>前</w:t>
        </w:r>
      </w:ins>
      <w:del w:id="45" w:author="C109156127" w:date="2024-06-28T17:04:00Z" w16du:dateUtc="2024-06-28T09:04:00Z">
        <w:r w:rsidR="00BA1CA7" w:rsidRPr="002C3033" w:rsidDel="000870C3">
          <w:rPr>
            <w:rFonts w:hint="eastAsia"/>
          </w:rPr>
          <w:delText>內</w:delText>
        </w:r>
        <w:r w:rsidRPr="002C3033" w:rsidDel="000870C3">
          <w:rPr>
            <w:rFonts w:hint="eastAsia"/>
          </w:rPr>
          <w:delText>，</w:delText>
        </w:r>
      </w:del>
      <w:r w:rsidRPr="002C3033">
        <w:rPr>
          <w:rFonts w:hint="eastAsia"/>
        </w:rPr>
        <w:t>張貼於適當地點</w:t>
      </w:r>
      <w:r w:rsidR="00212463" w:rsidRPr="002C3033">
        <w:rPr>
          <w:rFonts w:hint="eastAsia"/>
        </w:rPr>
        <w:t>或以</w:t>
      </w:r>
      <w:r w:rsidR="004E05A4" w:rsidRPr="002C3033">
        <w:rPr>
          <w:rFonts w:hint="eastAsia"/>
        </w:rPr>
        <w:t>其它</w:t>
      </w:r>
      <w:r w:rsidR="00212463" w:rsidRPr="002C3033">
        <w:rPr>
          <w:rFonts w:hint="eastAsia"/>
        </w:rPr>
        <w:t>公開方式</w:t>
      </w:r>
      <w:r w:rsidR="002F43DF" w:rsidRPr="002C3033">
        <w:rPr>
          <w:rFonts w:hint="eastAsia"/>
        </w:rPr>
        <w:t>行之</w:t>
      </w:r>
      <w:r w:rsidRPr="002C3033">
        <w:rPr>
          <w:rFonts w:hint="eastAsia"/>
        </w:rPr>
        <w:t>。</w:t>
      </w:r>
    </w:p>
    <w:p w14:paraId="34C15FAA" w14:textId="77777777" w:rsidR="0037119A" w:rsidRPr="002C3033" w:rsidRDefault="0037119A" w:rsidP="007E148D">
      <w:pPr>
        <w:pStyle w:val="a0"/>
      </w:pPr>
      <w:r w:rsidRPr="002C3033">
        <w:rPr>
          <w:rFonts w:hint="eastAsia"/>
        </w:rPr>
        <w:t>競選活動項目如下：</w:t>
      </w:r>
    </w:p>
    <w:p w14:paraId="797FC237" w14:textId="0C1E6174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舉辦政見發表會。</w:t>
      </w:r>
      <w:r w:rsidR="003C1180" w:rsidRPr="002C3033">
        <w:rPr>
          <w:rFonts w:hint="eastAsia"/>
        </w:rPr>
        <w:t>選委會</w:t>
      </w:r>
      <w:r w:rsidRPr="002C3033">
        <w:rPr>
          <w:rFonts w:hint="eastAsia"/>
        </w:rPr>
        <w:t>得協助各候選人，統一安排政見發表會。</w:t>
      </w:r>
    </w:p>
    <w:p w14:paraId="354AA06E" w14:textId="77777777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張貼海報（僅限本校允許之海報張貼處，經課外活動組或相關場館單位及選委會同意後方可張貼）。</w:t>
      </w:r>
    </w:p>
    <w:p w14:paraId="0AF97DE5" w14:textId="0E2CAD3F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發送宣傳單及其他宣傳物（需經</w:t>
      </w:r>
      <w:r w:rsidR="00120801" w:rsidRPr="002C3033">
        <w:rPr>
          <w:rFonts w:hint="eastAsia"/>
        </w:rPr>
        <w:t>選委會</w:t>
      </w:r>
      <w:r w:rsidRPr="002C3033">
        <w:rPr>
          <w:rFonts w:hint="eastAsia"/>
        </w:rPr>
        <w:t>同意）。</w:t>
      </w:r>
    </w:p>
    <w:p w14:paraId="205F7D2E" w14:textId="77777777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拜訪選舉人。</w:t>
      </w:r>
    </w:p>
    <w:p w14:paraId="0A521007" w14:textId="0DD52DAC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其他經</w:t>
      </w:r>
      <w:r w:rsidR="00745986" w:rsidRPr="002C3033">
        <w:rPr>
          <w:rFonts w:hint="eastAsia"/>
        </w:rPr>
        <w:t>選委會</w:t>
      </w:r>
      <w:r w:rsidRPr="002C3033">
        <w:rPr>
          <w:rFonts w:hint="eastAsia"/>
        </w:rPr>
        <w:t>許可之競選活動。</w:t>
      </w:r>
    </w:p>
    <w:p w14:paraId="093D8682" w14:textId="6D5C053A" w:rsidR="0037119A" w:rsidRPr="002C3033" w:rsidRDefault="0037119A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若候選人之競選活動非上列所述者，</w:t>
      </w:r>
      <w:r w:rsidR="00CE0BC9" w:rsidRPr="002C3033">
        <w:rPr>
          <w:rFonts w:hint="eastAsia"/>
        </w:rPr>
        <w:t>選委會</w:t>
      </w:r>
      <w:r w:rsidRPr="002C3033">
        <w:rPr>
          <w:rFonts w:hint="eastAsia"/>
        </w:rPr>
        <w:t>可視情況予以口頭警告或勒令停止該活動，並沒收其保證金。</w:t>
      </w:r>
    </w:p>
    <w:p w14:paraId="185DD1EA" w14:textId="77777777" w:rsidR="0037119A" w:rsidRPr="002C3033" w:rsidRDefault="0037119A" w:rsidP="007E148D">
      <w:pPr>
        <w:pStyle w:val="a0"/>
      </w:pPr>
      <w:r w:rsidRPr="002C3033">
        <w:rPr>
          <w:rFonts w:hint="eastAsia"/>
        </w:rPr>
        <w:t>任何人從事競選活動不得有下列情事：</w:t>
      </w:r>
    </w:p>
    <w:p w14:paraId="624AC9AF" w14:textId="77777777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妨礙上課秩序及交通。</w:t>
      </w:r>
    </w:p>
    <w:p w14:paraId="6A2829F2" w14:textId="77777777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期約、賄選。</w:t>
      </w:r>
    </w:p>
    <w:p w14:paraId="21DE0DEB" w14:textId="77777777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對選舉相關人員惡意中傷或毀謗。</w:t>
      </w:r>
    </w:p>
    <w:p w14:paraId="5EC8C484" w14:textId="7968129E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妨害他人競選、助選者。</w:t>
      </w:r>
    </w:p>
    <w:p w14:paraId="2E27BF95" w14:textId="0A8CC285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破壞、塗改候選人之競選海報等。</w:t>
      </w:r>
    </w:p>
    <w:p w14:paraId="45ED8F3F" w14:textId="502658A1" w:rsidR="0037119A" w:rsidRPr="002C3033" w:rsidRDefault="0037119A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lastRenderedPageBreak/>
        <w:t>其他妨礙選舉之活動。</w:t>
      </w:r>
    </w:p>
    <w:p w14:paraId="459D2EBD" w14:textId="2A7E74D1" w:rsidR="0037119A" w:rsidRPr="002C3033" w:rsidRDefault="0037119A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候選人及選舉人有上述行為者，</w:t>
      </w:r>
      <w:r w:rsidR="001173E5" w:rsidRPr="002C3033">
        <w:rPr>
          <w:rFonts w:hint="eastAsia"/>
        </w:rPr>
        <w:t>選委會</w:t>
      </w:r>
      <w:r w:rsidRPr="002C3033">
        <w:rPr>
          <w:rFonts w:hint="eastAsia"/>
        </w:rPr>
        <w:t>得處以口頭警告，及違規公示，情節重大者得由</w:t>
      </w:r>
      <w:r w:rsidR="001173E5" w:rsidRPr="002C3033">
        <w:rPr>
          <w:rFonts w:hint="eastAsia"/>
        </w:rPr>
        <w:t>選委會</w:t>
      </w:r>
      <w:r w:rsidRPr="002C3033">
        <w:rPr>
          <w:rFonts w:hint="eastAsia"/>
        </w:rPr>
        <w:t>取消選舉資格。</w:t>
      </w:r>
    </w:p>
    <w:p w14:paraId="3A16F41C" w14:textId="6ED02C04" w:rsidR="0037119A" w:rsidRPr="002C3033" w:rsidRDefault="0037119A" w:rsidP="007E148D">
      <w:pPr>
        <w:pStyle w:val="a0"/>
      </w:pPr>
      <w:r w:rsidRPr="002C3033">
        <w:rPr>
          <w:rFonts w:hint="eastAsia"/>
        </w:rPr>
        <w:t>為維護投票日之選舉秩序，確保選舉公正、公平，任何人不得於投票日前一日下午十時後至開票結束時，於投票所內或附近從事競選或助選活動，如拉票、散發傳單、傳送簡訊（含網路通訊設備及社群媒體宣傳）、重新張貼、懸掛或豎立標語、旗幟、使用宣傳車輛或擴音器、穿著候選人競選服裝於投票所附近徘徊不去等情事，</w:t>
      </w:r>
      <w:r w:rsidR="000C5780" w:rsidRPr="002C3033">
        <w:rPr>
          <w:rFonts w:hint="eastAsia"/>
        </w:rPr>
        <w:t>選委會</w:t>
      </w:r>
      <w:r w:rsidRPr="002C3033">
        <w:rPr>
          <w:rFonts w:hint="eastAsia"/>
        </w:rPr>
        <w:t>可視情況予以口頭警告或勒令停止該活動，並沒收其保證金。</w:t>
      </w:r>
    </w:p>
    <w:p w14:paraId="1D9F9BC8" w14:textId="77777777" w:rsidR="0037119A" w:rsidRPr="002C3033" w:rsidRDefault="0037119A" w:rsidP="007E148D">
      <w:pPr>
        <w:pStyle w:val="a0"/>
      </w:pPr>
      <w:r w:rsidRPr="002C3033">
        <w:rPr>
          <w:rFonts w:hint="eastAsia"/>
        </w:rPr>
        <w:t>候選人各種宣傳物（品），需於投票日後三日內自行清除。</w:t>
      </w:r>
    </w:p>
    <w:p w14:paraId="3109690D" w14:textId="793F83C7" w:rsidR="002C4949" w:rsidRPr="002C3033" w:rsidRDefault="002C4949" w:rsidP="007E148D">
      <w:pPr>
        <w:pStyle w:val="ae"/>
        <w:numPr>
          <w:ilvl w:val="0"/>
          <w:numId w:val="30"/>
        </w:numPr>
        <w:kinsoku w:val="0"/>
        <w:overflowPunct w:val="0"/>
        <w:jc w:val="both"/>
      </w:pPr>
      <w:r w:rsidRPr="002C3033">
        <w:rPr>
          <w:rFonts w:hint="eastAsia"/>
        </w:rPr>
        <w:t>投票及開票</w:t>
      </w:r>
    </w:p>
    <w:p w14:paraId="3EDBD054" w14:textId="3D0531C7" w:rsidR="005C7106" w:rsidRPr="002C3033" w:rsidRDefault="00E651F7" w:rsidP="007E148D">
      <w:pPr>
        <w:pStyle w:val="a0"/>
      </w:pPr>
      <w:r w:rsidRPr="002C3033">
        <w:rPr>
          <w:rFonts w:hint="eastAsia"/>
        </w:rPr>
        <w:t>選委會</w:t>
      </w:r>
      <w:r w:rsidR="005C7106" w:rsidRPr="002C3033">
        <w:rPr>
          <w:rFonts w:hint="eastAsia"/>
        </w:rPr>
        <w:t>得依校園環境及</w:t>
      </w:r>
      <w:r w:rsidR="00933FE4" w:rsidRPr="002C3033">
        <w:rPr>
          <w:rFonts w:hint="eastAsia"/>
        </w:rPr>
        <w:t>選舉人</w:t>
      </w:r>
      <w:r w:rsidR="005C7106" w:rsidRPr="002C3033">
        <w:rPr>
          <w:rFonts w:hint="eastAsia"/>
        </w:rPr>
        <w:t>分布位置，設置投（開）票所，並將其位置公布於選舉公報上。</w:t>
      </w:r>
    </w:p>
    <w:p w14:paraId="11D3EBFA" w14:textId="4AE89182" w:rsidR="005C7106" w:rsidRPr="002C3033" w:rsidRDefault="005C7106" w:rsidP="007E148D">
      <w:pPr>
        <w:pStyle w:val="a0"/>
      </w:pPr>
      <w:r w:rsidRPr="002C3033">
        <w:rPr>
          <w:rFonts w:hint="eastAsia"/>
        </w:rPr>
        <w:t>各投、開票所置主任監察員一名、監察員若干人，以監察投票、開票工作。</w:t>
      </w:r>
      <w:r w:rsidR="00BC41FE" w:rsidRPr="002C3033">
        <w:rPr>
          <w:rFonts w:hint="eastAsia"/>
        </w:rPr>
        <w:t>除候選人僅一組時，置監察員一人外，</w:t>
      </w:r>
      <w:r w:rsidR="00406897" w:rsidRPr="002C3033">
        <w:rPr>
          <w:rFonts w:hint="eastAsia"/>
        </w:rPr>
        <w:t>各</w:t>
      </w:r>
      <w:r w:rsidR="00BC41FE" w:rsidRPr="002C3033">
        <w:rPr>
          <w:rFonts w:hint="eastAsia"/>
        </w:rPr>
        <w:t>投、開票所至少應置監察員二人。</w:t>
      </w:r>
    </w:p>
    <w:p w14:paraId="5B285D4B" w14:textId="3860EF1A" w:rsidR="00AB7939" w:rsidRPr="002C3033" w:rsidRDefault="00AB7939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主任監察員須為現任或曾任學生會各</w:t>
      </w:r>
      <w:r w:rsidR="005070DA" w:rsidRPr="002C3033">
        <w:rPr>
          <w:rFonts w:hint="eastAsia"/>
        </w:rPr>
        <w:t>級</w:t>
      </w:r>
      <w:r w:rsidRPr="002C3033">
        <w:rPr>
          <w:rFonts w:hint="eastAsia"/>
        </w:rPr>
        <w:t>機關人員</w:t>
      </w:r>
      <w:r w:rsidR="00372955" w:rsidRPr="002C3033">
        <w:rPr>
          <w:rFonts w:hint="eastAsia"/>
        </w:rPr>
        <w:t>、</w:t>
      </w:r>
      <w:r w:rsidR="00987477" w:rsidRPr="002C3033">
        <w:rPr>
          <w:rFonts w:hint="eastAsia"/>
        </w:rPr>
        <w:t>自治性社團幹部</w:t>
      </w:r>
      <w:r w:rsidRPr="002C3033">
        <w:rPr>
          <w:rFonts w:hint="eastAsia"/>
        </w:rPr>
        <w:t>，由選委會洽請</w:t>
      </w:r>
      <w:r w:rsidR="00A57A15" w:rsidRPr="002C3033">
        <w:rPr>
          <w:rFonts w:hint="eastAsia"/>
        </w:rPr>
        <w:t>學生會</w:t>
      </w:r>
      <w:r w:rsidRPr="002C3033">
        <w:rPr>
          <w:rFonts w:hint="eastAsia"/>
        </w:rPr>
        <w:t>各</w:t>
      </w:r>
      <w:r w:rsidR="005070DA" w:rsidRPr="002C3033">
        <w:rPr>
          <w:rFonts w:hint="eastAsia"/>
        </w:rPr>
        <w:t>級</w:t>
      </w:r>
      <w:r w:rsidRPr="002C3033">
        <w:rPr>
          <w:rFonts w:hint="eastAsia"/>
        </w:rPr>
        <w:t>機關</w:t>
      </w:r>
      <w:r w:rsidR="00987477" w:rsidRPr="002C3033">
        <w:rPr>
          <w:rFonts w:hint="eastAsia"/>
        </w:rPr>
        <w:t>及自治性社團</w:t>
      </w:r>
      <w:r w:rsidRPr="002C3033">
        <w:rPr>
          <w:rFonts w:hint="eastAsia"/>
        </w:rPr>
        <w:t>推薦後遴派之</w:t>
      </w:r>
      <w:r w:rsidR="00C371B6" w:rsidRPr="002C3033">
        <w:rPr>
          <w:rFonts w:hint="eastAsia"/>
        </w:rPr>
        <w:t>。</w:t>
      </w:r>
    </w:p>
    <w:p w14:paraId="3442E1CF" w14:textId="77777777" w:rsidR="00D618BE" w:rsidRPr="002C3033" w:rsidRDefault="00D618BE" w:rsidP="007E148D">
      <w:pPr>
        <w:pStyle w:val="a1"/>
        <w:numPr>
          <w:ilvl w:val="0"/>
          <w:numId w:val="0"/>
        </w:numPr>
        <w:kinsoku w:val="0"/>
        <w:overflowPunct w:val="0"/>
        <w:ind w:left="1200"/>
        <w:jc w:val="both"/>
      </w:pPr>
      <w:r w:rsidRPr="002C3033">
        <w:rPr>
          <w:rFonts w:hint="eastAsia"/>
        </w:rPr>
        <w:t>候選人、提議人之領銜人或被罷免人得就其所推薦之監察員，指定投票所、開票所，執行投票、開票監察工作。如指定之監察員超過該投票所、開票所規定名額時，以抽籤定之。</w:t>
      </w:r>
    </w:p>
    <w:p w14:paraId="2AEACE1E" w14:textId="52FE2D4F" w:rsidR="00D51285" w:rsidRPr="002C3033" w:rsidRDefault="00D51285" w:rsidP="007E148D">
      <w:pPr>
        <w:pStyle w:val="a1"/>
        <w:numPr>
          <w:ilvl w:val="0"/>
          <w:numId w:val="0"/>
        </w:numPr>
        <w:kinsoku w:val="0"/>
        <w:overflowPunct w:val="0"/>
        <w:ind w:left="1200"/>
        <w:jc w:val="both"/>
      </w:pPr>
      <w:r w:rsidRPr="002C3033">
        <w:rPr>
          <w:rFonts w:hint="eastAsia"/>
        </w:rPr>
        <w:t>監察員依下列方式推薦後，由選委會審核派充之：</w:t>
      </w:r>
    </w:p>
    <w:p w14:paraId="28D7F49E" w14:textId="0B413F5A" w:rsidR="00D51285" w:rsidRPr="002C3033" w:rsidRDefault="00D51285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由各組候選人各自推薦一人。</w:t>
      </w:r>
    </w:p>
    <w:p w14:paraId="77EB28A0" w14:textId="7E5D163B" w:rsidR="009D3D05" w:rsidRPr="002C3033" w:rsidRDefault="00C81E0C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學生代表罷免由提議人</w:t>
      </w:r>
      <w:r w:rsidR="00163717" w:rsidRPr="002C3033">
        <w:rPr>
          <w:rFonts w:hint="eastAsia"/>
        </w:rPr>
        <w:t>之領銜人</w:t>
      </w:r>
      <w:r w:rsidRPr="002C3033">
        <w:rPr>
          <w:rFonts w:hint="eastAsia"/>
        </w:rPr>
        <w:t>及被罷免人</w:t>
      </w:r>
      <w:r w:rsidR="00F12670" w:rsidRPr="002C3033">
        <w:rPr>
          <w:rFonts w:hint="eastAsia"/>
        </w:rPr>
        <w:t>就所需人數</w:t>
      </w:r>
      <w:r w:rsidRPr="002C3033">
        <w:rPr>
          <w:rFonts w:hint="eastAsia"/>
        </w:rPr>
        <w:t>平均推薦。</w:t>
      </w:r>
    </w:p>
    <w:p w14:paraId="33CD9174" w14:textId="65ECD988" w:rsidR="007B678E" w:rsidRPr="002C3033" w:rsidRDefault="009D3D05" w:rsidP="007E148D">
      <w:pPr>
        <w:pStyle w:val="a1"/>
        <w:numPr>
          <w:ilvl w:val="0"/>
          <w:numId w:val="0"/>
        </w:numPr>
        <w:kinsoku w:val="0"/>
        <w:overflowPunct w:val="0"/>
        <w:ind w:left="1200"/>
        <w:jc w:val="both"/>
      </w:pPr>
      <w:r w:rsidRPr="002C3033">
        <w:rPr>
          <w:rFonts w:hint="eastAsia"/>
        </w:rPr>
        <w:t>各投票所推薦不足二名之監察員時，</w:t>
      </w:r>
      <w:r w:rsidR="005C09CA" w:rsidRPr="002C3033">
        <w:rPr>
          <w:rFonts w:hint="eastAsia"/>
        </w:rPr>
        <w:t>由選委會就</w:t>
      </w:r>
      <w:r w:rsidR="00A151C3" w:rsidRPr="002C3033">
        <w:rPr>
          <w:rFonts w:hint="eastAsia"/>
        </w:rPr>
        <w:t>具有</w:t>
      </w:r>
      <w:r w:rsidR="00BC50DA" w:rsidRPr="002C3033">
        <w:rPr>
          <w:rFonts w:hint="eastAsia"/>
        </w:rPr>
        <w:t>學生會會員資格者</w:t>
      </w:r>
      <w:r w:rsidR="005C09CA" w:rsidRPr="002C3033">
        <w:rPr>
          <w:rFonts w:hint="eastAsia"/>
        </w:rPr>
        <w:t>遴派之</w:t>
      </w:r>
      <w:r w:rsidR="00A81A5D" w:rsidRPr="002C3033">
        <w:rPr>
          <w:rFonts w:hint="eastAsia"/>
        </w:rPr>
        <w:t>。</w:t>
      </w:r>
    </w:p>
    <w:p w14:paraId="0A1097E9" w14:textId="7B8FE61F" w:rsidR="005C7106" w:rsidRPr="002C3033" w:rsidRDefault="005C7106" w:rsidP="007E148D">
      <w:pPr>
        <w:pStyle w:val="a0"/>
      </w:pPr>
      <w:r w:rsidRPr="002C3033">
        <w:rPr>
          <w:rFonts w:hint="eastAsia"/>
        </w:rPr>
        <w:t>各投、開票所置主任管理員一人，管理員若干人，</w:t>
      </w:r>
      <w:r w:rsidR="002115E1" w:rsidRPr="002C3033">
        <w:rPr>
          <w:rFonts w:hint="eastAsia"/>
        </w:rPr>
        <w:t>由選委會派充</w:t>
      </w:r>
      <w:r w:rsidR="001016D5" w:rsidRPr="002C3033">
        <w:rPr>
          <w:rFonts w:hint="eastAsia"/>
        </w:rPr>
        <w:t>，辦理投票、開票工作</w:t>
      </w:r>
      <w:r w:rsidRPr="002C3033">
        <w:rPr>
          <w:rFonts w:hint="eastAsia"/>
        </w:rPr>
        <w:t>。</w:t>
      </w:r>
    </w:p>
    <w:p w14:paraId="31C1AE84" w14:textId="78978E5A" w:rsidR="00DE506A" w:rsidRPr="002C3033" w:rsidRDefault="00DE506A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主任管理員須為現任學生會各</w:t>
      </w:r>
      <w:r w:rsidR="00703019" w:rsidRPr="002C3033">
        <w:rPr>
          <w:rFonts w:hint="eastAsia"/>
        </w:rPr>
        <w:t>級</w:t>
      </w:r>
      <w:r w:rsidRPr="002C3033">
        <w:rPr>
          <w:rFonts w:hint="eastAsia"/>
        </w:rPr>
        <w:t>機關人員，由選委會洽請學生會各</w:t>
      </w:r>
      <w:r w:rsidR="006407B9" w:rsidRPr="002C3033">
        <w:rPr>
          <w:rFonts w:hint="eastAsia"/>
        </w:rPr>
        <w:t>級</w:t>
      </w:r>
      <w:r w:rsidRPr="002C3033">
        <w:rPr>
          <w:rFonts w:hint="eastAsia"/>
        </w:rPr>
        <w:t>機關推薦後遴派之。</w:t>
      </w:r>
    </w:p>
    <w:p w14:paraId="39A08110" w14:textId="60F4CAC4" w:rsidR="005C7106" w:rsidRPr="002C3033" w:rsidRDefault="005C7106" w:rsidP="007E148D">
      <w:pPr>
        <w:pStyle w:val="a0"/>
      </w:pPr>
      <w:r w:rsidRPr="002C3033">
        <w:rPr>
          <w:rFonts w:hint="eastAsia"/>
        </w:rPr>
        <w:t>投票時間開始前</w:t>
      </w:r>
      <w:r w:rsidR="00F77511" w:rsidRPr="002C3033">
        <w:rPr>
          <w:rFonts w:hint="eastAsia"/>
        </w:rPr>
        <w:t>選委會</w:t>
      </w:r>
      <w:r w:rsidRPr="002C3033">
        <w:rPr>
          <w:rFonts w:hint="eastAsia"/>
        </w:rPr>
        <w:t>應進行點票等事宜。</w:t>
      </w:r>
    </w:p>
    <w:p w14:paraId="5D841E39" w14:textId="5A5DD72F" w:rsidR="005C7106" w:rsidRPr="002C3033" w:rsidRDefault="005C7106" w:rsidP="007E148D">
      <w:pPr>
        <w:pStyle w:val="a0"/>
      </w:pPr>
      <w:r w:rsidRPr="002C3033">
        <w:rPr>
          <w:rFonts w:hint="eastAsia"/>
        </w:rPr>
        <w:t>投票時間結束後</w:t>
      </w:r>
      <w:r w:rsidR="00F77511" w:rsidRPr="002C3033">
        <w:rPr>
          <w:rFonts w:hint="eastAsia"/>
        </w:rPr>
        <w:t>選委會</w:t>
      </w:r>
      <w:r w:rsidRPr="002C3033">
        <w:rPr>
          <w:rFonts w:hint="eastAsia"/>
        </w:rPr>
        <w:t>應進行清點領票人數及清點剩餘選票，並將剩餘選票包封及進行票箱封箱，由主任管理員會同主任監察員及相關人員，送至</w:t>
      </w:r>
      <w:r w:rsidR="004034D7" w:rsidRPr="002C3033">
        <w:rPr>
          <w:rFonts w:hint="eastAsia"/>
        </w:rPr>
        <w:t>選委會</w:t>
      </w:r>
      <w:r w:rsidRPr="002C3033">
        <w:rPr>
          <w:rFonts w:hint="eastAsia"/>
        </w:rPr>
        <w:t>指定之開票地點，當眾唱名開票。</w:t>
      </w:r>
    </w:p>
    <w:p w14:paraId="308861A0" w14:textId="32DDD95A" w:rsidR="005C7106" w:rsidRPr="002C3033" w:rsidRDefault="005C7106" w:rsidP="007E148D">
      <w:pPr>
        <w:pStyle w:val="a0"/>
      </w:pPr>
      <w:r w:rsidRPr="002C3033">
        <w:rPr>
          <w:rFonts w:hint="eastAsia"/>
        </w:rPr>
        <w:lastRenderedPageBreak/>
        <w:t>選舉投票過程中，由選舉人於投票圈選欄上以</w:t>
      </w:r>
      <w:r w:rsidR="007D31AA" w:rsidRPr="002C3033">
        <w:rPr>
          <w:rFonts w:hint="eastAsia"/>
        </w:rPr>
        <w:t>選委會</w:t>
      </w:r>
      <w:r w:rsidRPr="002C3033">
        <w:rPr>
          <w:rFonts w:hint="eastAsia"/>
        </w:rPr>
        <w:t>所備製之圈選工具圈選。選舉人圈選後內容不得出示他人，應將選票投入指定票箱中。</w:t>
      </w:r>
    </w:p>
    <w:p w14:paraId="7B1606B2" w14:textId="3D6D6DFB" w:rsidR="005C7106" w:rsidRPr="002C3033" w:rsidRDefault="005C7106" w:rsidP="007E148D">
      <w:pPr>
        <w:pStyle w:val="a0"/>
      </w:pPr>
      <w:r w:rsidRPr="002C3033">
        <w:rPr>
          <w:rFonts w:hint="eastAsia"/>
        </w:rPr>
        <w:t>若學生會會長、副會長選舉</w:t>
      </w:r>
      <w:r w:rsidR="007020C7" w:rsidRPr="002C3033">
        <w:rPr>
          <w:rFonts w:hint="eastAsia"/>
        </w:rPr>
        <w:t>僅一組候選人時</w:t>
      </w:r>
      <w:r w:rsidRPr="002C3033">
        <w:rPr>
          <w:rFonts w:hint="eastAsia"/>
        </w:rPr>
        <w:t>，選舉票須為同意與不同意兩面行之。</w:t>
      </w:r>
    </w:p>
    <w:p w14:paraId="170BD71F" w14:textId="77777777" w:rsidR="005C7106" w:rsidRPr="002C3033" w:rsidRDefault="005C7106" w:rsidP="007E148D">
      <w:pPr>
        <w:pStyle w:val="a0"/>
      </w:pPr>
      <w:r w:rsidRPr="002C3033">
        <w:rPr>
          <w:rFonts w:hint="eastAsia"/>
        </w:rPr>
        <w:t>選票有下列情況者視為無效：</w:t>
      </w:r>
    </w:p>
    <w:p w14:paraId="3C488EDD" w14:textId="06E9D21D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不用</w:t>
      </w:r>
      <w:r w:rsidR="0095305B" w:rsidRPr="002C3033">
        <w:rPr>
          <w:rFonts w:hint="eastAsia"/>
        </w:rPr>
        <w:t>選委會</w:t>
      </w:r>
      <w:r w:rsidRPr="002C3033">
        <w:rPr>
          <w:rFonts w:hint="eastAsia"/>
        </w:rPr>
        <w:t>製發之選票者。</w:t>
      </w:r>
    </w:p>
    <w:p w14:paraId="469D7C84" w14:textId="553E1469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不用</w:t>
      </w:r>
      <w:r w:rsidR="0095305B" w:rsidRPr="002C3033">
        <w:rPr>
          <w:rFonts w:hint="eastAsia"/>
        </w:rPr>
        <w:t>選委會</w:t>
      </w:r>
      <w:r w:rsidRPr="002C3033">
        <w:rPr>
          <w:rFonts w:hint="eastAsia"/>
        </w:rPr>
        <w:t>備製之圈選工具者。</w:t>
      </w:r>
    </w:p>
    <w:p w14:paraId="22BEB1B1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圈選應圈選數以上者。</w:t>
      </w:r>
    </w:p>
    <w:p w14:paraId="08B38FB2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所圈選地方不能辨別為何人或何組者。</w:t>
      </w:r>
    </w:p>
    <w:p w14:paraId="6B9C6293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圈選後加以塗改者。</w:t>
      </w:r>
    </w:p>
    <w:p w14:paraId="697E831B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簽名、蓋章、按指章，加入任何文字或畫符號者。</w:t>
      </w:r>
    </w:p>
    <w:p w14:paraId="35789D9E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將選票撕毀至不完整者。</w:t>
      </w:r>
    </w:p>
    <w:p w14:paraId="6F438512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將選票汙染至不能辨別者。</w:t>
      </w:r>
    </w:p>
    <w:p w14:paraId="0C54F91B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不加圈選完全空白者。</w:t>
      </w:r>
    </w:p>
    <w:p w14:paraId="32E53423" w14:textId="29D0E442" w:rsidR="005C7106" w:rsidRPr="002C3033" w:rsidRDefault="005C7106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前項無效票，</w:t>
      </w:r>
      <w:r w:rsidR="000544C5" w:rsidRPr="002C3033">
        <w:rPr>
          <w:rFonts w:hint="eastAsia"/>
        </w:rPr>
        <w:t>應由開票所主任管理員會同主任監察員認定，</w:t>
      </w:r>
      <w:r w:rsidRPr="002C3033">
        <w:rPr>
          <w:rFonts w:hint="eastAsia"/>
        </w:rPr>
        <w:t>如難以認定者，應由開票所主任管理員會同主任監察員及監察員表決之。表決結果正、反意見同數者，該選舉票應為有效。</w:t>
      </w:r>
    </w:p>
    <w:p w14:paraId="1E0DE674" w14:textId="77777777" w:rsidR="005C7106" w:rsidRPr="002C3033" w:rsidRDefault="005C7106" w:rsidP="007E148D">
      <w:pPr>
        <w:pStyle w:val="a0"/>
      </w:pPr>
      <w:r w:rsidRPr="002C3033">
        <w:rPr>
          <w:rFonts w:hint="eastAsia"/>
        </w:rPr>
        <w:t>在投票所有下列情況者，主任管理員應會同主任監察員令其退出：</w:t>
      </w:r>
    </w:p>
    <w:p w14:paraId="164EAB69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在場喧嘩或干擾勸誘他人投票或不投票，不服制止者。</w:t>
      </w:r>
    </w:p>
    <w:p w14:paraId="6312A89E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攜帶武器或危險物品入場者。</w:t>
      </w:r>
    </w:p>
    <w:p w14:paraId="5DDBAE8E" w14:textId="77777777" w:rsidR="005C7106" w:rsidRPr="002C3033" w:rsidRDefault="005C7106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其他不正當行為，不服制止者。</w:t>
      </w:r>
    </w:p>
    <w:p w14:paraId="4FC472C6" w14:textId="1D4BAA4C" w:rsidR="005C7106" w:rsidRPr="002C3033" w:rsidRDefault="005C7106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選舉人具有前項情況者，令其退出時，應將其所持選票收回，其情節重大者應專案送請</w:t>
      </w:r>
      <w:r w:rsidR="00E70013" w:rsidRPr="002C3033">
        <w:rPr>
          <w:rFonts w:hint="eastAsia"/>
        </w:rPr>
        <w:t>選委會</w:t>
      </w:r>
      <w:r w:rsidRPr="002C3033">
        <w:rPr>
          <w:rFonts w:hint="eastAsia"/>
        </w:rPr>
        <w:t>處理。</w:t>
      </w:r>
    </w:p>
    <w:p w14:paraId="0FDBA54A" w14:textId="3A4CBA4E" w:rsidR="00EE1968" w:rsidRPr="002C3033" w:rsidRDefault="003E0AAA" w:rsidP="007E148D">
      <w:pPr>
        <w:pStyle w:val="a0"/>
        <w:numPr>
          <w:ilvl w:val="1"/>
          <w:numId w:val="27"/>
        </w:numPr>
      </w:pPr>
      <w:r w:rsidRPr="002C3033">
        <w:rPr>
          <w:rFonts w:hint="eastAsia"/>
        </w:rPr>
        <w:t>（刪除）</w:t>
      </w:r>
    </w:p>
    <w:p w14:paraId="50E3035F" w14:textId="216A2951" w:rsidR="005C7106" w:rsidRPr="002C3033" w:rsidRDefault="005C7106" w:rsidP="007E148D">
      <w:pPr>
        <w:pStyle w:val="a0"/>
      </w:pPr>
      <w:r w:rsidRPr="002C3033">
        <w:rPr>
          <w:rFonts w:hint="eastAsia"/>
        </w:rPr>
        <w:t>若使用電子投票，本法第三十</w:t>
      </w:r>
      <w:r w:rsidR="0094255B" w:rsidRPr="002C3033">
        <w:rPr>
          <w:rFonts w:hint="eastAsia"/>
        </w:rPr>
        <w:t>五</w:t>
      </w:r>
      <w:r w:rsidRPr="002C3033">
        <w:rPr>
          <w:rFonts w:hint="eastAsia"/>
        </w:rPr>
        <w:t>至第四十三條仍需進行妥善處置。</w:t>
      </w:r>
    </w:p>
    <w:p w14:paraId="3005349F" w14:textId="2C7A3BA0" w:rsidR="005C7106" w:rsidRPr="002C3033" w:rsidRDefault="005C7106" w:rsidP="007E148D">
      <w:pPr>
        <w:pStyle w:val="a0"/>
      </w:pPr>
      <w:r w:rsidRPr="002C3033">
        <w:rPr>
          <w:rFonts w:hint="eastAsia"/>
        </w:rPr>
        <w:t>選舉投、開票，若遇有天災或其他不可抗拒之因素，致不能進行時，應由投、開票所主任管理員報經</w:t>
      </w:r>
      <w:r w:rsidR="00B34ED6" w:rsidRPr="002C3033">
        <w:rPr>
          <w:rFonts w:hint="eastAsia"/>
        </w:rPr>
        <w:t>選委會</w:t>
      </w:r>
      <w:r w:rsidRPr="002C3033">
        <w:rPr>
          <w:rFonts w:hint="eastAsia"/>
        </w:rPr>
        <w:t>核准後，改訂投、開票日期或場所。</w:t>
      </w:r>
    </w:p>
    <w:p w14:paraId="02748EAD" w14:textId="55C918AE" w:rsidR="00C03700" w:rsidRPr="002C3033" w:rsidRDefault="00E73B53" w:rsidP="007E148D">
      <w:pPr>
        <w:pStyle w:val="a0"/>
        <w:numPr>
          <w:ilvl w:val="1"/>
          <w:numId w:val="27"/>
        </w:numPr>
      </w:pPr>
      <w:r w:rsidRPr="002C3033">
        <w:rPr>
          <w:rFonts w:hint="eastAsia"/>
        </w:rPr>
        <w:t>（刪除）</w:t>
      </w:r>
    </w:p>
    <w:p w14:paraId="34FF25F8" w14:textId="5E5B9784" w:rsidR="005C7106" w:rsidRPr="002C3033" w:rsidRDefault="005C7106" w:rsidP="007E148D">
      <w:pPr>
        <w:pStyle w:val="a0"/>
      </w:pPr>
      <w:r w:rsidRPr="002C3033">
        <w:rPr>
          <w:rFonts w:hint="eastAsia"/>
        </w:rPr>
        <w:t>監察員資格、推薦程序及服務之規則，由</w:t>
      </w:r>
      <w:r w:rsidR="00B34ED6" w:rsidRPr="002C3033">
        <w:rPr>
          <w:rFonts w:hint="eastAsia"/>
        </w:rPr>
        <w:t>選委會</w:t>
      </w:r>
      <w:r w:rsidRPr="002C3033">
        <w:rPr>
          <w:rFonts w:hint="eastAsia"/>
        </w:rPr>
        <w:t>定之</w:t>
      </w:r>
    </w:p>
    <w:p w14:paraId="2127BEB1" w14:textId="27F6273A" w:rsidR="002C4949" w:rsidRPr="002C3033" w:rsidRDefault="002C4949" w:rsidP="007E148D">
      <w:pPr>
        <w:pStyle w:val="ae"/>
        <w:numPr>
          <w:ilvl w:val="0"/>
          <w:numId w:val="27"/>
        </w:numPr>
        <w:kinsoku w:val="0"/>
        <w:overflowPunct w:val="0"/>
        <w:jc w:val="both"/>
      </w:pPr>
      <w:r w:rsidRPr="002C3033">
        <w:rPr>
          <w:rFonts w:hint="eastAsia"/>
        </w:rPr>
        <w:t>選舉結果與補選</w:t>
      </w:r>
    </w:p>
    <w:p w14:paraId="65E9EB93" w14:textId="1F2C70B5" w:rsidR="00F07A63" w:rsidRPr="002C3033" w:rsidRDefault="00C12F46" w:rsidP="007E148D">
      <w:pPr>
        <w:pStyle w:val="a0"/>
      </w:pPr>
      <w:r w:rsidRPr="002C3033">
        <w:rPr>
          <w:rFonts w:hint="eastAsia"/>
        </w:rPr>
        <w:t>學生代表</w:t>
      </w:r>
      <w:r w:rsidR="00F07A63" w:rsidRPr="002C3033">
        <w:rPr>
          <w:rFonts w:hint="eastAsia"/>
        </w:rPr>
        <w:t>選舉，符合下列情形者當選：</w:t>
      </w:r>
    </w:p>
    <w:p w14:paraId="59FF6076" w14:textId="77777777" w:rsidR="00F07A63" w:rsidRPr="002C3033" w:rsidRDefault="00F07A63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lastRenderedPageBreak/>
        <w:t>未受當選無效之宣告者。</w:t>
      </w:r>
    </w:p>
    <w:p w14:paraId="7423951B" w14:textId="724FB575" w:rsidR="003403B5" w:rsidRPr="002C3033" w:rsidRDefault="00255ABF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該組候選人得票數達四十票以上或該</w:t>
      </w:r>
      <w:r w:rsidR="003403B5" w:rsidRPr="002C3033">
        <w:rPr>
          <w:rFonts w:hint="eastAsia"/>
        </w:rPr>
        <w:t>選舉區之投票率達百分之三</w:t>
      </w:r>
      <w:r w:rsidR="00FE2F67" w:rsidRPr="002C3033">
        <w:rPr>
          <w:rFonts w:hint="eastAsia"/>
        </w:rPr>
        <w:t>且</w:t>
      </w:r>
      <w:r w:rsidR="00CE0A97" w:rsidRPr="002C3033">
        <w:rPr>
          <w:rFonts w:hint="eastAsia"/>
        </w:rPr>
        <w:t>該組候選人</w:t>
      </w:r>
      <w:r w:rsidR="00FE2F67" w:rsidRPr="002C3033">
        <w:rPr>
          <w:rFonts w:hint="eastAsia"/>
        </w:rPr>
        <w:t>得票率達百分之</w:t>
      </w:r>
      <w:r w:rsidR="000165D0" w:rsidRPr="002C3033">
        <w:rPr>
          <w:rFonts w:hint="eastAsia"/>
        </w:rPr>
        <w:t>四</w:t>
      </w:r>
      <w:r w:rsidR="00FE2F67" w:rsidRPr="002C3033">
        <w:rPr>
          <w:rFonts w:hint="eastAsia"/>
        </w:rPr>
        <w:t>十</w:t>
      </w:r>
      <w:r w:rsidRPr="002C3033">
        <w:rPr>
          <w:rFonts w:hint="eastAsia"/>
        </w:rPr>
        <w:t>。</w:t>
      </w:r>
    </w:p>
    <w:p w14:paraId="3F141488" w14:textId="1C88B1A1" w:rsidR="00EE6041" w:rsidRPr="002C3033" w:rsidRDefault="00EE6041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選舉結果按各選舉區應選之名額，以候選人得票比較多數者為當選；當票數相同時，以抽籤決定之，若為學生會長選舉，應以重行投票辦理。</w:t>
      </w:r>
    </w:p>
    <w:p w14:paraId="74BDBB3C" w14:textId="4EE0298D" w:rsidR="00EE6041" w:rsidRPr="002C3033" w:rsidRDefault="00EE6041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學生會長、副會長選舉僅一組候選人時，其同意票數多於不同意票數。</w:t>
      </w:r>
    </w:p>
    <w:p w14:paraId="67A2A400" w14:textId="46F1FAD5" w:rsidR="00F07A63" w:rsidRPr="002C3033" w:rsidRDefault="00C12F46" w:rsidP="007E148D">
      <w:pPr>
        <w:pStyle w:val="a0"/>
      </w:pPr>
      <w:r w:rsidRPr="002C3033">
        <w:rPr>
          <w:rFonts w:hint="eastAsia"/>
        </w:rPr>
        <w:t>學生代表</w:t>
      </w:r>
      <w:r w:rsidR="00F07A63" w:rsidRPr="002C3033">
        <w:rPr>
          <w:rFonts w:hint="eastAsia"/>
        </w:rPr>
        <w:t>選舉結果未能當選或不足應選之名額</w:t>
      </w:r>
      <w:r w:rsidR="00B113BD" w:rsidRPr="002C3033">
        <w:rPr>
          <w:rFonts w:hint="eastAsia"/>
        </w:rPr>
        <w:t>達三分之二</w:t>
      </w:r>
      <w:r w:rsidR="00F07A63" w:rsidRPr="002C3033">
        <w:rPr>
          <w:rFonts w:hint="eastAsia"/>
        </w:rPr>
        <w:t>時，應依本法</w:t>
      </w:r>
      <w:r w:rsidR="00AD6C4E" w:rsidRPr="002C3033">
        <w:rPr>
          <w:rFonts w:hint="eastAsia"/>
        </w:rPr>
        <w:t>至少</w:t>
      </w:r>
      <w:r w:rsidR="00F07A63" w:rsidRPr="002C3033">
        <w:rPr>
          <w:rFonts w:hint="eastAsia"/>
        </w:rPr>
        <w:t>辦理</w:t>
      </w:r>
      <w:r w:rsidR="00AD6C4E" w:rsidRPr="002C3033">
        <w:rPr>
          <w:rFonts w:hint="eastAsia"/>
        </w:rPr>
        <w:t>一次</w:t>
      </w:r>
      <w:r w:rsidR="00F07A63" w:rsidRPr="002C3033">
        <w:rPr>
          <w:rFonts w:hint="eastAsia"/>
        </w:rPr>
        <w:t>補選。</w:t>
      </w:r>
    </w:p>
    <w:p w14:paraId="657A73FB" w14:textId="5622BDAD" w:rsidR="00F07A63" w:rsidRPr="002C3033" w:rsidRDefault="00B31C39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學生代表</w:t>
      </w:r>
      <w:r w:rsidR="00F07A63" w:rsidRPr="002C3033">
        <w:rPr>
          <w:rFonts w:hint="eastAsia"/>
        </w:rPr>
        <w:t>當選人</w:t>
      </w:r>
      <w:r w:rsidR="00375279" w:rsidRPr="002C3033">
        <w:rPr>
          <w:rFonts w:hint="eastAsia"/>
        </w:rPr>
        <w:t>於</w:t>
      </w:r>
      <w:r w:rsidR="00F07A63" w:rsidRPr="002C3033">
        <w:rPr>
          <w:rFonts w:hint="eastAsia"/>
        </w:rPr>
        <w:t>就職前不克行使職權視同缺額。</w:t>
      </w:r>
    </w:p>
    <w:p w14:paraId="25C0582D" w14:textId="0D01F26A" w:rsidR="00F07A63" w:rsidRPr="002C3033" w:rsidRDefault="00F07A63" w:rsidP="007E148D">
      <w:pPr>
        <w:pStyle w:val="a0"/>
      </w:pPr>
      <w:r w:rsidRPr="002C3033">
        <w:rPr>
          <w:rFonts w:hint="eastAsia"/>
        </w:rPr>
        <w:t>開票結果經</w:t>
      </w:r>
      <w:r w:rsidR="00B34ED6" w:rsidRPr="002C3033">
        <w:rPr>
          <w:rFonts w:hint="eastAsia"/>
        </w:rPr>
        <w:t>選委會</w:t>
      </w:r>
      <w:r w:rsidRPr="002C3033">
        <w:rPr>
          <w:rFonts w:hint="eastAsia"/>
        </w:rPr>
        <w:t>認可後隨即發出當選公告，並由</w:t>
      </w:r>
      <w:r w:rsidR="00B34ED6" w:rsidRPr="002C3033">
        <w:rPr>
          <w:rFonts w:hint="eastAsia"/>
        </w:rPr>
        <w:t>選委會</w:t>
      </w:r>
      <w:r w:rsidRPr="002C3033">
        <w:rPr>
          <w:rFonts w:hint="eastAsia"/>
        </w:rPr>
        <w:t>頒發當選證書。</w:t>
      </w:r>
    </w:p>
    <w:p w14:paraId="5F0370B7" w14:textId="77777777" w:rsidR="00F07A63" w:rsidRPr="002C3033" w:rsidRDefault="00F07A63" w:rsidP="007E148D">
      <w:pPr>
        <w:pStyle w:val="a0"/>
      </w:pPr>
      <w:r w:rsidRPr="002C3033">
        <w:rPr>
          <w:rFonts w:hint="eastAsia"/>
        </w:rPr>
        <w:t>學生會會長、副會長若無法順利選舉產生，則依據國立高雄科技大學學生會組織章程第十九條規定處理。</w:t>
      </w:r>
    </w:p>
    <w:p w14:paraId="73165E28" w14:textId="6F719A5E" w:rsidR="002C4949" w:rsidRPr="002C3033" w:rsidRDefault="002C4949" w:rsidP="007E148D">
      <w:pPr>
        <w:pStyle w:val="ae"/>
        <w:numPr>
          <w:ilvl w:val="0"/>
          <w:numId w:val="27"/>
        </w:numPr>
        <w:kinsoku w:val="0"/>
        <w:overflowPunct w:val="0"/>
        <w:jc w:val="both"/>
      </w:pPr>
      <w:r w:rsidRPr="002C3033">
        <w:rPr>
          <w:rFonts w:hint="eastAsia"/>
        </w:rPr>
        <w:t>罷免</w:t>
      </w:r>
    </w:p>
    <w:p w14:paraId="26D3A875" w14:textId="7329E981" w:rsidR="0021696B" w:rsidRPr="002C3033" w:rsidRDefault="00A751E3" w:rsidP="007E148D">
      <w:pPr>
        <w:pStyle w:val="a0"/>
      </w:pPr>
      <w:r w:rsidRPr="002C3033">
        <w:rPr>
          <w:rFonts w:hint="eastAsia"/>
        </w:rPr>
        <w:t>學生代表</w:t>
      </w:r>
      <w:r w:rsidR="0021696B" w:rsidRPr="002C3033">
        <w:rPr>
          <w:rFonts w:hint="eastAsia"/>
        </w:rPr>
        <w:t>之罷免，得由原選舉區選舉人向</w:t>
      </w:r>
      <w:r w:rsidR="00A63CBC" w:rsidRPr="002C3033">
        <w:rPr>
          <w:rFonts w:hint="eastAsia"/>
        </w:rPr>
        <w:t>選委會</w:t>
      </w:r>
      <w:r w:rsidR="0021696B" w:rsidRPr="002C3033">
        <w:rPr>
          <w:rFonts w:hint="eastAsia"/>
        </w:rPr>
        <w:t>提出罷免案。但就職未滿三個月者，不得罷免。</w:t>
      </w:r>
    </w:p>
    <w:p w14:paraId="20F261A7" w14:textId="77777777" w:rsidR="0021696B" w:rsidRPr="002C3033" w:rsidRDefault="0021696B" w:rsidP="007E148D">
      <w:pPr>
        <w:pStyle w:val="a0"/>
      </w:pPr>
      <w:r w:rsidRPr="002C3033">
        <w:rPr>
          <w:rFonts w:hint="eastAsia"/>
        </w:rPr>
        <w:t>罷免案應附理由書，以被罷免人原選舉區選舉人為提議人，其人數應合於下列規定：</w:t>
      </w:r>
    </w:p>
    <w:p w14:paraId="0D9912A5" w14:textId="24D4EA15" w:rsidR="0021696B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學生會</w:t>
      </w:r>
      <w:r w:rsidR="001C46E7" w:rsidRPr="002C3033">
        <w:rPr>
          <w:rFonts w:hint="eastAsia"/>
        </w:rPr>
        <w:t>會長</w:t>
      </w:r>
      <w:r w:rsidRPr="002C3033">
        <w:rPr>
          <w:rFonts w:hint="eastAsia"/>
        </w:rPr>
        <w:t>、副會長為</w:t>
      </w:r>
      <w:r w:rsidR="007F49E1" w:rsidRPr="002C3033">
        <w:rPr>
          <w:rFonts w:hint="eastAsia"/>
        </w:rPr>
        <w:t>原</w:t>
      </w:r>
      <w:r w:rsidR="00FF5D50" w:rsidRPr="002C3033">
        <w:rPr>
          <w:rFonts w:hint="eastAsia"/>
        </w:rPr>
        <w:t>選舉區</w:t>
      </w:r>
      <w:r w:rsidRPr="002C3033">
        <w:rPr>
          <w:rFonts w:hint="eastAsia"/>
        </w:rPr>
        <w:t>選舉人總數百分之二以上。</w:t>
      </w:r>
    </w:p>
    <w:p w14:paraId="17E68DF3" w14:textId="6C3BA1E4" w:rsidR="00B421EC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學生議員為</w:t>
      </w:r>
      <w:r w:rsidR="007F49E1" w:rsidRPr="002C3033">
        <w:rPr>
          <w:rFonts w:hint="eastAsia"/>
        </w:rPr>
        <w:t>原</w:t>
      </w:r>
      <w:r w:rsidRPr="002C3033">
        <w:rPr>
          <w:rFonts w:hint="eastAsia"/>
        </w:rPr>
        <w:t>選舉區選舉人總數百分之</w:t>
      </w:r>
      <w:r w:rsidR="00FF5D50" w:rsidRPr="002C3033">
        <w:rPr>
          <w:rFonts w:hint="eastAsia"/>
        </w:rPr>
        <w:t>二</w:t>
      </w:r>
      <w:r w:rsidRPr="002C3033">
        <w:rPr>
          <w:rFonts w:hint="eastAsia"/>
        </w:rPr>
        <w:t>以上。</w:t>
      </w:r>
    </w:p>
    <w:p w14:paraId="25F1B7CD" w14:textId="77777777" w:rsidR="0021696B" w:rsidRPr="002C3033" w:rsidRDefault="0021696B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前項罷免案，一案不得為罷免二人以上之提議。但有兩個以上罷免案時，得同時投票。</w:t>
      </w:r>
    </w:p>
    <w:p w14:paraId="4524F1BD" w14:textId="0906DCA0" w:rsidR="0021696B" w:rsidRPr="002C3033" w:rsidRDefault="0021696B" w:rsidP="007E148D">
      <w:pPr>
        <w:pStyle w:val="a0"/>
      </w:pPr>
      <w:r w:rsidRPr="002C3033">
        <w:rPr>
          <w:rFonts w:hint="eastAsia"/>
        </w:rPr>
        <w:t>罷免案於未徵求連署前，經提議人總數三分之二以上同意，得以書面向</w:t>
      </w:r>
      <w:r w:rsidR="009B58DB" w:rsidRPr="002C3033">
        <w:rPr>
          <w:rFonts w:hint="eastAsia"/>
        </w:rPr>
        <w:t>選委會</w:t>
      </w:r>
      <w:r w:rsidRPr="002C3033">
        <w:rPr>
          <w:rFonts w:hint="eastAsia"/>
        </w:rPr>
        <w:t>撤回之。</w:t>
      </w:r>
    </w:p>
    <w:p w14:paraId="355AB754" w14:textId="57F81F00" w:rsidR="0021696B" w:rsidRPr="002C3033" w:rsidRDefault="0021696B" w:rsidP="007E148D">
      <w:pPr>
        <w:pStyle w:val="a0"/>
      </w:pPr>
      <w:r w:rsidRPr="002C3033">
        <w:rPr>
          <w:rFonts w:hint="eastAsia"/>
        </w:rPr>
        <w:t>被提議罷免人不得擔任</w:t>
      </w:r>
      <w:r w:rsidR="00054B16" w:rsidRPr="002C3033">
        <w:rPr>
          <w:rFonts w:hint="eastAsia"/>
        </w:rPr>
        <w:t>選委會</w:t>
      </w:r>
      <w:r w:rsidRPr="002C3033">
        <w:rPr>
          <w:rFonts w:hint="eastAsia"/>
        </w:rPr>
        <w:t>之</w:t>
      </w:r>
      <w:r w:rsidR="002D2DB7" w:rsidRPr="002C3033">
        <w:rPr>
          <w:rFonts w:hint="eastAsia"/>
        </w:rPr>
        <w:t>任何</w:t>
      </w:r>
      <w:r w:rsidRPr="002C3033">
        <w:rPr>
          <w:rFonts w:hint="eastAsia"/>
        </w:rPr>
        <w:t>職務。</w:t>
      </w:r>
    </w:p>
    <w:p w14:paraId="7437D8EB" w14:textId="65A8802C" w:rsidR="0021696B" w:rsidRPr="002C3033" w:rsidRDefault="00054B16" w:rsidP="007E148D">
      <w:pPr>
        <w:pStyle w:val="a0"/>
      </w:pPr>
      <w:r w:rsidRPr="002C3033">
        <w:rPr>
          <w:rFonts w:hint="eastAsia"/>
        </w:rPr>
        <w:t>選委會</w:t>
      </w:r>
      <w:r w:rsidR="0021696B" w:rsidRPr="002C3033">
        <w:rPr>
          <w:rFonts w:hint="eastAsia"/>
        </w:rPr>
        <w:t>收到罷免提議案次日起十日內，通知提議人之領銜人在十日內領取連署人空白名冊，提議人之領銜人應於領取選舉人名冊次日起，三十日內完成連署，逾時不予受理。</w:t>
      </w:r>
    </w:p>
    <w:p w14:paraId="1D89B38C" w14:textId="77777777" w:rsidR="0021696B" w:rsidRPr="002C3033" w:rsidRDefault="0021696B" w:rsidP="007E148D">
      <w:pPr>
        <w:pStyle w:val="a0"/>
      </w:pPr>
      <w:r w:rsidRPr="002C3033">
        <w:rPr>
          <w:rFonts w:hint="eastAsia"/>
        </w:rPr>
        <w:t>罷免案之連署，以被提議罷免人原選舉區選舉人為連署人，其人數應合於下列規定：</w:t>
      </w:r>
    </w:p>
    <w:p w14:paraId="46B9C538" w14:textId="15758ADB" w:rsidR="0021696B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學生會</w:t>
      </w:r>
      <w:r w:rsidR="00CD2216" w:rsidRPr="002C3033">
        <w:rPr>
          <w:rFonts w:hint="eastAsia"/>
        </w:rPr>
        <w:t>會長</w:t>
      </w:r>
      <w:r w:rsidRPr="002C3033">
        <w:rPr>
          <w:rFonts w:hint="eastAsia"/>
        </w:rPr>
        <w:t>、副會長為</w:t>
      </w:r>
      <w:r w:rsidR="00960AAE" w:rsidRPr="002C3033">
        <w:rPr>
          <w:rFonts w:hint="eastAsia"/>
        </w:rPr>
        <w:t>原</w:t>
      </w:r>
      <w:r w:rsidRPr="002C3033">
        <w:rPr>
          <w:rFonts w:hint="eastAsia"/>
        </w:rPr>
        <w:t>選舉區選舉人總數百分之</w:t>
      </w:r>
      <w:r w:rsidR="00CD2216" w:rsidRPr="002C3033">
        <w:rPr>
          <w:rFonts w:hint="eastAsia"/>
        </w:rPr>
        <w:t>五</w:t>
      </w:r>
      <w:r w:rsidRPr="002C3033">
        <w:rPr>
          <w:rFonts w:hint="eastAsia"/>
        </w:rPr>
        <w:t>以上。</w:t>
      </w:r>
    </w:p>
    <w:p w14:paraId="3F498B89" w14:textId="4DD9DFA4" w:rsidR="00AE2519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學生議員為</w:t>
      </w:r>
      <w:r w:rsidR="00960AAE" w:rsidRPr="002C3033">
        <w:rPr>
          <w:rFonts w:hint="eastAsia"/>
        </w:rPr>
        <w:t>原</w:t>
      </w:r>
      <w:r w:rsidRPr="002C3033">
        <w:rPr>
          <w:rFonts w:hint="eastAsia"/>
        </w:rPr>
        <w:t>選舉區選舉人總數百分之</w:t>
      </w:r>
      <w:r w:rsidR="00323DCD" w:rsidRPr="002C3033">
        <w:rPr>
          <w:rFonts w:hint="eastAsia"/>
        </w:rPr>
        <w:t>五</w:t>
      </w:r>
      <w:r w:rsidRPr="002C3033">
        <w:rPr>
          <w:rFonts w:hint="eastAsia"/>
        </w:rPr>
        <w:t>以上。</w:t>
      </w:r>
    </w:p>
    <w:p w14:paraId="43FE1C38" w14:textId="77777777" w:rsidR="0021696B" w:rsidRPr="002C3033" w:rsidRDefault="0021696B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lastRenderedPageBreak/>
        <w:t>前項之連署人不得為原提議人，且選舉人總數依被提議罷免人當選時原選區之數目為準。</w:t>
      </w:r>
    </w:p>
    <w:p w14:paraId="068D6145" w14:textId="1C4020F9" w:rsidR="0021696B" w:rsidRPr="002C3033" w:rsidRDefault="0021696B" w:rsidP="007E148D">
      <w:pPr>
        <w:pStyle w:val="a0"/>
      </w:pPr>
      <w:r w:rsidRPr="002C3033">
        <w:rPr>
          <w:rFonts w:hint="eastAsia"/>
        </w:rPr>
        <w:t>連署書應載明連署人系級、學號、姓名，連同罷免理由書，向</w:t>
      </w:r>
      <w:r w:rsidR="00E83FF3" w:rsidRPr="002C3033">
        <w:rPr>
          <w:rFonts w:hint="eastAsia"/>
        </w:rPr>
        <w:t>選委會</w:t>
      </w:r>
      <w:r w:rsidRPr="002C3033">
        <w:rPr>
          <w:rFonts w:hint="eastAsia"/>
        </w:rPr>
        <w:t>提出。</w:t>
      </w:r>
    </w:p>
    <w:p w14:paraId="78D94E22" w14:textId="05AC4558" w:rsidR="0021696B" w:rsidRPr="002C3033" w:rsidRDefault="0021696B" w:rsidP="007E148D">
      <w:pPr>
        <w:pStyle w:val="a0"/>
      </w:pPr>
      <w:r w:rsidRPr="002C3033">
        <w:rPr>
          <w:rFonts w:hint="eastAsia"/>
        </w:rPr>
        <w:t>罷免案經查明連署合於規定後，</w:t>
      </w:r>
      <w:r w:rsidR="00E83FF3" w:rsidRPr="002C3033">
        <w:rPr>
          <w:rFonts w:hint="eastAsia"/>
        </w:rPr>
        <w:t>選委會</w:t>
      </w:r>
      <w:r w:rsidRPr="002C3033">
        <w:rPr>
          <w:rFonts w:hint="eastAsia"/>
        </w:rPr>
        <w:t>應為罷免案連署成立之宣告；其不合規定經宣告不成立之罷免案，原提議人對同一被罷免人自宣告不成立之日起，此任期內不得再為罷免案之提議。</w:t>
      </w:r>
    </w:p>
    <w:p w14:paraId="439765CA" w14:textId="77777777" w:rsidR="0021696B" w:rsidRPr="002C3033" w:rsidRDefault="0021696B" w:rsidP="007E148D">
      <w:pPr>
        <w:pStyle w:val="a0"/>
      </w:pPr>
      <w:r w:rsidRPr="002C3033">
        <w:rPr>
          <w:rFonts w:hint="eastAsia"/>
        </w:rPr>
        <w:t>罷免案宣告成立後，應將罷免理由書副本送交被提議罷免人，被提議罷免人得於收到罷免同意書，於次日起三日內提出答辯書，但其內容應與罷免理由書所載罷免理由有正當合理之關聯。</w:t>
      </w:r>
    </w:p>
    <w:p w14:paraId="2228BE8A" w14:textId="66B5C0B4" w:rsidR="0021696B" w:rsidRPr="002C3033" w:rsidRDefault="001A4076" w:rsidP="007E148D">
      <w:pPr>
        <w:pStyle w:val="a0"/>
      </w:pPr>
      <w:r w:rsidRPr="002C3033">
        <w:rPr>
          <w:rFonts w:hint="eastAsia"/>
        </w:rPr>
        <w:t>選委會</w:t>
      </w:r>
      <w:r w:rsidR="0021696B" w:rsidRPr="002C3033">
        <w:rPr>
          <w:rFonts w:hint="eastAsia"/>
        </w:rPr>
        <w:t>應於被提議罷免人提出答辯書期間屆滿後次日起三日內，就下列事項公告之：</w:t>
      </w:r>
    </w:p>
    <w:p w14:paraId="10228AE7" w14:textId="77777777" w:rsidR="0021696B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罷免投票日期及投票起迄時間。</w:t>
      </w:r>
    </w:p>
    <w:p w14:paraId="1837806F" w14:textId="77777777" w:rsidR="0021696B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罷免理由書。</w:t>
      </w:r>
    </w:p>
    <w:p w14:paraId="2446E4DD" w14:textId="77777777" w:rsidR="0021696B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答辯書。但被提議罷免人不於規定期間內提出答辯書者不予公告。</w:t>
      </w:r>
    </w:p>
    <w:p w14:paraId="4EC6B126" w14:textId="77777777" w:rsidR="0021696B" w:rsidRPr="002C3033" w:rsidRDefault="0021696B" w:rsidP="007E148D">
      <w:pPr>
        <w:pStyle w:val="a0"/>
      </w:pPr>
      <w:r w:rsidRPr="002C3033">
        <w:rPr>
          <w:rFonts w:hint="eastAsia"/>
        </w:rPr>
        <w:t>罷免案之投票，應於罷免案宣告成立之後三十日內為之。但不得與各類選舉之投票同時進行。</w:t>
      </w:r>
    </w:p>
    <w:p w14:paraId="3786E7DB" w14:textId="77777777" w:rsidR="0021696B" w:rsidRPr="002C3033" w:rsidRDefault="0021696B" w:rsidP="007E148D">
      <w:pPr>
        <w:pStyle w:val="a0"/>
      </w:pPr>
      <w:r w:rsidRPr="002C3033">
        <w:rPr>
          <w:rFonts w:hint="eastAsia"/>
        </w:rPr>
        <w:t>罷免案之投票人及投票、開票等事項，準用本法之有關選舉規定。</w:t>
      </w:r>
    </w:p>
    <w:p w14:paraId="4D79895C" w14:textId="77777777" w:rsidR="0021696B" w:rsidRPr="002C3033" w:rsidRDefault="0021696B" w:rsidP="007E148D">
      <w:pPr>
        <w:pStyle w:val="a0"/>
      </w:pPr>
      <w:r w:rsidRPr="002C3033">
        <w:rPr>
          <w:rFonts w:hint="eastAsia"/>
        </w:rPr>
        <w:t>罷免票應在票上刊印「同意罷免」、「不同意罷免」兩欄。</w:t>
      </w:r>
    </w:p>
    <w:p w14:paraId="4A976F3B" w14:textId="77777777" w:rsidR="0021696B" w:rsidRPr="002C3033" w:rsidRDefault="0021696B" w:rsidP="007E148D">
      <w:pPr>
        <w:pStyle w:val="a0"/>
      </w:pPr>
      <w:r w:rsidRPr="002C3033">
        <w:rPr>
          <w:rFonts w:hint="eastAsia"/>
        </w:rPr>
        <w:t>罷免案投票結果，投票人數應合於下列規定，同意罷免票多於不同意罷免票，即為通過；票數相同時，即為通過罷免案。</w:t>
      </w:r>
    </w:p>
    <w:p w14:paraId="2E92F7FC" w14:textId="12460750" w:rsidR="0021696B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學生會</w:t>
      </w:r>
      <w:r w:rsidR="00A4792F" w:rsidRPr="002C3033">
        <w:rPr>
          <w:rFonts w:hint="eastAsia"/>
        </w:rPr>
        <w:t>會長</w:t>
      </w:r>
      <w:r w:rsidRPr="002C3033">
        <w:rPr>
          <w:rFonts w:hint="eastAsia"/>
        </w:rPr>
        <w:t>、副會長為</w:t>
      </w:r>
      <w:r w:rsidR="00CC58C2" w:rsidRPr="002C3033">
        <w:rPr>
          <w:rFonts w:hint="eastAsia"/>
        </w:rPr>
        <w:t>原</w:t>
      </w:r>
      <w:r w:rsidRPr="002C3033">
        <w:rPr>
          <w:rFonts w:hint="eastAsia"/>
        </w:rPr>
        <w:t>選舉區選舉人</w:t>
      </w:r>
      <w:r w:rsidR="00A4792F" w:rsidRPr="002C3033">
        <w:rPr>
          <w:rFonts w:hint="eastAsia"/>
        </w:rPr>
        <w:t>總數</w:t>
      </w:r>
      <w:r w:rsidRPr="002C3033">
        <w:rPr>
          <w:rFonts w:hint="eastAsia"/>
        </w:rPr>
        <w:t>百分之十以上投票。</w:t>
      </w:r>
    </w:p>
    <w:p w14:paraId="09BD6777" w14:textId="463BB3FF" w:rsidR="00EE52B6" w:rsidRPr="002C3033" w:rsidRDefault="0021696B" w:rsidP="007E148D">
      <w:pPr>
        <w:pStyle w:val="a1"/>
        <w:kinsoku w:val="0"/>
        <w:overflowPunct w:val="0"/>
        <w:jc w:val="both"/>
      </w:pPr>
      <w:r w:rsidRPr="002C3033">
        <w:rPr>
          <w:rFonts w:hint="eastAsia"/>
        </w:rPr>
        <w:t>學生議員為</w:t>
      </w:r>
      <w:r w:rsidR="00CC58C2" w:rsidRPr="002C3033">
        <w:rPr>
          <w:rFonts w:hint="eastAsia"/>
        </w:rPr>
        <w:t>原</w:t>
      </w:r>
      <w:r w:rsidRPr="002C3033">
        <w:rPr>
          <w:rFonts w:hint="eastAsia"/>
        </w:rPr>
        <w:t>選舉區選舉人</w:t>
      </w:r>
      <w:r w:rsidR="00A4792F" w:rsidRPr="002C3033">
        <w:rPr>
          <w:rFonts w:hint="eastAsia"/>
        </w:rPr>
        <w:t>總數</w:t>
      </w:r>
      <w:r w:rsidRPr="002C3033">
        <w:rPr>
          <w:rFonts w:hint="eastAsia"/>
        </w:rPr>
        <w:t>百分之十以上投票。</w:t>
      </w:r>
    </w:p>
    <w:p w14:paraId="1CC08157" w14:textId="356BCF1B" w:rsidR="00CD2963" w:rsidRPr="002C3033" w:rsidRDefault="00425BE2" w:rsidP="007E148D">
      <w:pPr>
        <w:pStyle w:val="a0"/>
      </w:pPr>
      <w:r w:rsidRPr="002C3033">
        <w:rPr>
          <w:rFonts w:hint="eastAsia"/>
        </w:rPr>
        <w:t>選委會</w:t>
      </w:r>
      <w:r w:rsidR="0021696B" w:rsidRPr="002C3033">
        <w:rPr>
          <w:rFonts w:hint="eastAsia"/>
        </w:rPr>
        <w:t>應於罷免案投票完畢五日內公告罷免投票結果。</w:t>
      </w:r>
    </w:p>
    <w:p w14:paraId="706C9CBA" w14:textId="77777777" w:rsidR="00CD2963" w:rsidRPr="002C3033" w:rsidRDefault="0021696B" w:rsidP="007E148D">
      <w:pPr>
        <w:pStyle w:val="a0"/>
      </w:pPr>
      <w:r w:rsidRPr="002C3033">
        <w:rPr>
          <w:rFonts w:hint="eastAsia"/>
        </w:rPr>
        <w:t>被罷免人應自被罷免案通過公告當日起，解除職務。</w:t>
      </w:r>
    </w:p>
    <w:p w14:paraId="49C8FD55" w14:textId="14ED5899" w:rsidR="0021696B" w:rsidRPr="002C3033" w:rsidRDefault="0021696B" w:rsidP="007E148D">
      <w:pPr>
        <w:pStyle w:val="a0"/>
      </w:pPr>
      <w:r w:rsidRPr="002C3033">
        <w:rPr>
          <w:rFonts w:hint="eastAsia"/>
        </w:rPr>
        <w:t>罷免案通過者，被罷免人自解除職務之日起，不得為同一學生代表選舉候選人；其在罷免案宣告成立後辭職者亦同。</w:t>
      </w:r>
    </w:p>
    <w:p w14:paraId="3EAB7527" w14:textId="77777777" w:rsidR="0021696B" w:rsidRPr="002C3033" w:rsidRDefault="0021696B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罷免案未通過者，在該被提議罷免人之任期內，不得以相同之罷免理由再為罷免案之提議。</w:t>
      </w:r>
    </w:p>
    <w:p w14:paraId="1B44BC22" w14:textId="05EC5B85" w:rsidR="00486234" w:rsidRPr="002C3033" w:rsidRDefault="002C4949" w:rsidP="007E148D">
      <w:pPr>
        <w:pStyle w:val="ae"/>
        <w:numPr>
          <w:ilvl w:val="0"/>
          <w:numId w:val="32"/>
        </w:numPr>
        <w:kinsoku w:val="0"/>
        <w:overflowPunct w:val="0"/>
        <w:jc w:val="both"/>
      </w:pPr>
      <w:r w:rsidRPr="002C3033">
        <w:rPr>
          <w:rFonts w:hint="eastAsia"/>
        </w:rPr>
        <w:t>附則</w:t>
      </w:r>
    </w:p>
    <w:p w14:paraId="570043D1" w14:textId="3AB7B879" w:rsidR="001E0A10" w:rsidRPr="002C3033" w:rsidRDefault="00B62D41" w:rsidP="001E0A10">
      <w:pPr>
        <w:pStyle w:val="a0"/>
      </w:pPr>
      <w:r w:rsidRPr="002C3033">
        <w:rPr>
          <w:rFonts w:hint="eastAsia"/>
        </w:rPr>
        <w:t>本法規定之選舉、罷免投票日不得訂於校定假期前後一日</w:t>
      </w:r>
      <w:del w:id="46" w:author="C109156127" w:date="2024-06-28T17:14:00Z" w16du:dateUtc="2024-06-28T09:14:00Z">
        <w:r w:rsidRPr="002C3033" w:rsidDel="001E0A10">
          <w:rPr>
            <w:rFonts w:hint="eastAsia"/>
          </w:rPr>
          <w:delText>。</w:delText>
        </w:r>
      </w:del>
      <w:ins w:id="47" w:author="C109156127" w:date="2024-06-28T17:14:00Z" w16du:dateUtc="2024-06-28T09:14:00Z">
        <w:r w:rsidR="001E0A10">
          <w:rPr>
            <w:rFonts w:hint="eastAsia"/>
          </w:rPr>
          <w:t>，若為電子投票不在此限。</w:t>
        </w:r>
      </w:ins>
    </w:p>
    <w:p w14:paraId="31E0DE66" w14:textId="77777777" w:rsidR="00486234" w:rsidRPr="002C3033" w:rsidRDefault="00B62D41" w:rsidP="007E148D">
      <w:pPr>
        <w:pStyle w:val="a0"/>
      </w:pPr>
      <w:r w:rsidRPr="002C3033">
        <w:rPr>
          <w:rFonts w:hint="eastAsia"/>
        </w:rPr>
        <w:lastRenderedPageBreak/>
        <w:t>本法未盡事項，悉依學生會組織章程及有關辦法行之。</w:t>
      </w:r>
    </w:p>
    <w:p w14:paraId="41D0F645" w14:textId="77777777" w:rsidR="0003310F" w:rsidRPr="002C3033" w:rsidRDefault="00B62D41" w:rsidP="007E148D">
      <w:pPr>
        <w:pStyle w:val="a0"/>
      </w:pPr>
      <w:r w:rsidRPr="002C3033">
        <w:rPr>
          <w:rFonts w:hint="eastAsia"/>
        </w:rPr>
        <w:t>本法於學生會合併前經學生自治會議通過，學生總會總會長簽署公布起生效，並送學生事務處備查，原國立高雄科技大學各校區學生會選罷法予以廢除。</w:t>
      </w:r>
    </w:p>
    <w:p w14:paraId="27A307CC" w14:textId="77777777" w:rsidR="00B62D41" w:rsidRPr="002C3033" w:rsidRDefault="00B62D41" w:rsidP="007E148D">
      <w:pPr>
        <w:pStyle w:val="a0"/>
        <w:numPr>
          <w:ilvl w:val="0"/>
          <w:numId w:val="0"/>
        </w:numPr>
        <w:ind w:left="1200"/>
      </w:pPr>
      <w:r w:rsidRPr="002C3033">
        <w:rPr>
          <w:rFonts w:hint="eastAsia"/>
        </w:rPr>
        <w:t>本法後續修正須經學生議會三讀通過，學生會會長簽署公布後生效，並送學生事務處備查，修正時亦同。</w:t>
      </w:r>
    </w:p>
    <w:sectPr w:rsidR="00B62D41" w:rsidRPr="002C3033" w:rsidSect="003C5E4F">
      <w:pgSz w:w="11906" w:h="16838"/>
      <w:pgMar w:top="1418" w:right="1134" w:bottom="1418" w:left="1134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FB372" w14:textId="77777777" w:rsidR="001A7EE1" w:rsidRDefault="001A7EE1" w:rsidP="00C03874">
      <w:r>
        <w:separator/>
      </w:r>
    </w:p>
  </w:endnote>
  <w:endnote w:type="continuationSeparator" w:id="0">
    <w:p w14:paraId="4C31806D" w14:textId="77777777" w:rsidR="001A7EE1" w:rsidRDefault="001A7EE1" w:rsidP="00C0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E74ED" w14:textId="77777777" w:rsidR="001A7EE1" w:rsidRDefault="001A7EE1" w:rsidP="00C03874">
      <w:r>
        <w:separator/>
      </w:r>
    </w:p>
  </w:footnote>
  <w:footnote w:type="continuationSeparator" w:id="0">
    <w:p w14:paraId="0500B13E" w14:textId="77777777" w:rsidR="001A7EE1" w:rsidRDefault="001A7EE1" w:rsidP="00C03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487E"/>
    <w:multiLevelType w:val="multilevel"/>
    <w:tmpl w:val="FBF69668"/>
    <w:lvl w:ilvl="0">
      <w:start w:val="1"/>
      <w:numFmt w:val="decimal"/>
      <w:lvlText w:val="第 %1 章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>
      <w:start w:val="1"/>
      <w:numFmt w:val="decimal"/>
      <w:lvlRestart w:val="0"/>
      <w:lvlText w:val="第 %2 條"/>
      <w:lvlJc w:val="left"/>
      <w:pPr>
        <w:ind w:left="960" w:hanging="720"/>
      </w:pPr>
      <w:rPr>
        <w:rFonts w:asciiTheme="minorHAnsi" w:eastAsia="標楷體" w:hAnsiTheme="minorHAnsi" w:hint="default"/>
      </w:rPr>
    </w:lvl>
    <w:lvl w:ilvl="2">
      <w:start w:val="1"/>
      <w:numFmt w:val="taiwaneseCountingThousand"/>
      <w:lvlText w:val="（%3） "/>
      <w:lvlJc w:val="left"/>
      <w:pPr>
        <w:tabs>
          <w:tab w:val="num" w:pos="200"/>
        </w:tabs>
        <w:ind w:left="1920" w:hanging="9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00"/>
        </w:tabs>
        <w:ind w:left="3199" w:hanging="799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3600"/>
        </w:tabs>
        <w:ind w:left="3999" w:hanging="79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400"/>
        </w:tabs>
        <w:ind w:left="4799" w:hanging="79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200"/>
        </w:tabs>
        <w:ind w:left="5599" w:hanging="799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6000"/>
        </w:tabs>
        <w:ind w:left="6399" w:hanging="79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800"/>
        </w:tabs>
        <w:ind w:left="7199" w:hanging="799"/>
      </w:pPr>
      <w:rPr>
        <w:rFonts w:hint="eastAsia"/>
      </w:rPr>
    </w:lvl>
  </w:abstractNum>
  <w:abstractNum w:abstractNumId="1" w15:restartNumberingAfterBreak="0">
    <w:nsid w:val="09041A49"/>
    <w:multiLevelType w:val="multilevel"/>
    <w:tmpl w:val="2084D8C6"/>
    <w:lvl w:ilvl="0">
      <w:start w:val="1"/>
      <w:numFmt w:val="taiwaneseCountingThousand"/>
      <w:suff w:val="nothing"/>
      <w:lvlText w:val="%1、"/>
      <w:lvlJc w:val="left"/>
      <w:pPr>
        <w:ind w:left="482" w:hanging="482"/>
      </w:pPr>
      <w:rPr>
        <w:rFonts w:ascii="Times New Roman" w:eastAsia="標楷體" w:hAnsi="Times New Roman" w:hint="default"/>
        <w:b w:val="0"/>
        <w:i w:val="0"/>
        <w:color w:val="auto"/>
        <w:sz w:val="24"/>
      </w:rPr>
    </w:lvl>
    <w:lvl w:ilvl="1">
      <w:start w:val="1"/>
      <w:numFmt w:val="taiwaneseCountingThousand"/>
      <w:suff w:val="nothing"/>
      <w:lvlText w:val="（%2）"/>
      <w:lvlJc w:val="left"/>
      <w:pPr>
        <w:ind w:left="1202" w:hanging="720"/>
      </w:pPr>
      <w:rPr>
        <w:rFonts w:ascii="Times New Roman" w:eastAsia="標楷體" w:hAnsi="Times New Roman" w:hint="default"/>
        <w:b w:val="0"/>
        <w:bCs/>
        <w:i w:val="0"/>
        <w:sz w:val="24"/>
      </w:rPr>
    </w:lvl>
    <w:lvl w:ilvl="2">
      <w:start w:val="1"/>
      <w:numFmt w:val="decimal"/>
      <w:suff w:val="nothing"/>
      <w:lvlText w:val="%3."/>
      <w:lvlJc w:val="left"/>
      <w:pPr>
        <w:ind w:left="1378" w:hanging="176"/>
      </w:pPr>
      <w:rPr>
        <w:rFonts w:ascii="Times New Roman" w:eastAsia="標楷體" w:hAnsi="Times New Roman" w:hint="default"/>
        <w:b w:val="0"/>
        <w:i w:val="0"/>
        <w:sz w:val="32"/>
        <w:szCs w:val="24"/>
      </w:rPr>
    </w:lvl>
    <w:lvl w:ilvl="3">
      <w:start w:val="1"/>
      <w:numFmt w:val="upperLetter"/>
      <w:suff w:val="nothing"/>
      <w:lvlText w:val="%4."/>
      <w:lvlJc w:val="left"/>
      <w:pPr>
        <w:ind w:left="1610" w:hanging="232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098" w:hanging="488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74" w:hanging="482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056" w:hanging="482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538" w:hanging="482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020" w:hanging="482"/>
      </w:pPr>
      <w:rPr>
        <w:rFonts w:hint="eastAsia"/>
      </w:rPr>
    </w:lvl>
  </w:abstractNum>
  <w:abstractNum w:abstractNumId="2" w15:restartNumberingAfterBreak="0">
    <w:nsid w:val="1122796C"/>
    <w:multiLevelType w:val="hybridMultilevel"/>
    <w:tmpl w:val="C98EDCE6"/>
    <w:lvl w:ilvl="0" w:tplc="5D7A6CB6">
      <w:start w:val="1"/>
      <w:numFmt w:val="decimal"/>
      <w:lvlText w:val="%1."/>
      <w:lvlJc w:val="left"/>
      <w:pPr>
        <w:ind w:left="18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" w15:restartNumberingAfterBreak="0">
    <w:nsid w:val="152F6802"/>
    <w:multiLevelType w:val="multilevel"/>
    <w:tmpl w:val="B798CDF8"/>
    <w:lvl w:ilvl="0">
      <w:start w:val="1"/>
      <w:numFmt w:val="decimal"/>
      <w:lvlText w:val="第 %1 章"/>
      <w:lvlJc w:val="left"/>
      <w:pPr>
        <w:tabs>
          <w:tab w:val="num" w:pos="800"/>
        </w:tabs>
        <w:ind w:left="200" w:hanging="200"/>
      </w:pPr>
      <w:rPr>
        <w:rFonts w:asciiTheme="minorHAnsi" w:eastAsia="新細明體" w:hAnsiTheme="minorHAnsi" w:hint="default"/>
        <w:b/>
        <w:i w:val="0"/>
        <w:sz w:val="24"/>
      </w:rPr>
    </w:lvl>
    <w:lvl w:ilvl="1">
      <w:start w:val="1"/>
      <w:numFmt w:val="decimal"/>
      <w:lvlText w:val="第 %2 條"/>
      <w:lvlJc w:val="left"/>
      <w:pPr>
        <w:tabs>
          <w:tab w:val="num" w:pos="1200"/>
        </w:tabs>
        <w:ind w:left="1000" w:hanging="800"/>
      </w:pPr>
      <w:rPr>
        <w:rFonts w:asciiTheme="minorHAnsi" w:eastAsia="新細明體" w:hAnsiTheme="minorHAnsi" w:hint="default"/>
      </w:rPr>
    </w:lvl>
    <w:lvl w:ilvl="2">
      <w:start w:val="1"/>
      <w:numFmt w:val="taiwaneseCountingThousand"/>
      <w:lvlText w:val="（%3）"/>
      <w:lvlJc w:val="left"/>
      <w:pPr>
        <w:tabs>
          <w:tab w:val="num" w:pos="2835"/>
        </w:tabs>
        <w:ind w:left="1800" w:hanging="8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00"/>
        </w:tabs>
        <w:ind w:left="3199" w:hanging="799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3600"/>
        </w:tabs>
        <w:ind w:left="3999" w:hanging="79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400"/>
        </w:tabs>
        <w:ind w:left="4799" w:hanging="79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200"/>
        </w:tabs>
        <w:ind w:left="5599" w:hanging="799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6000"/>
        </w:tabs>
        <w:ind w:left="6399" w:hanging="79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800"/>
        </w:tabs>
        <w:ind w:left="7199" w:hanging="799"/>
      </w:pPr>
      <w:rPr>
        <w:rFonts w:hint="eastAsia"/>
      </w:rPr>
    </w:lvl>
  </w:abstractNum>
  <w:abstractNum w:abstractNumId="4" w15:restartNumberingAfterBreak="0">
    <w:nsid w:val="1CEB1CE8"/>
    <w:multiLevelType w:val="hybridMultilevel"/>
    <w:tmpl w:val="8B70C858"/>
    <w:lvl w:ilvl="0" w:tplc="5F3CF212">
      <w:start w:val="1"/>
      <w:numFmt w:val="taiwaneseCountingThousand"/>
      <w:lvlText w:val="（%1）"/>
      <w:lvlJc w:val="left"/>
      <w:pPr>
        <w:ind w:left="7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5" w15:restartNumberingAfterBreak="0">
    <w:nsid w:val="29170BE9"/>
    <w:multiLevelType w:val="hybridMultilevel"/>
    <w:tmpl w:val="0924088C"/>
    <w:lvl w:ilvl="0" w:tplc="44E0A44C">
      <w:start w:val="1"/>
      <w:numFmt w:val="taiwaneseCountingThousand"/>
      <w:lvlText w:val="（%1）"/>
      <w:lvlJc w:val="left"/>
      <w:pPr>
        <w:ind w:left="7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6" w15:restartNumberingAfterBreak="0">
    <w:nsid w:val="32FC2FE8"/>
    <w:multiLevelType w:val="hybridMultilevel"/>
    <w:tmpl w:val="669CDF34"/>
    <w:lvl w:ilvl="0" w:tplc="8892D6D0">
      <w:start w:val="1"/>
      <w:numFmt w:val="decimal"/>
      <w:lvlText w:val="第 %1 條"/>
      <w:lvlJc w:val="left"/>
      <w:pPr>
        <w:ind w:left="1048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8568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24472DC"/>
    <w:multiLevelType w:val="multilevel"/>
    <w:tmpl w:val="3B62B11E"/>
    <w:numStyleLink w:val="a"/>
  </w:abstractNum>
  <w:abstractNum w:abstractNumId="9" w15:restartNumberingAfterBreak="0">
    <w:nsid w:val="54145BF8"/>
    <w:multiLevelType w:val="multilevel"/>
    <w:tmpl w:val="D716F8D6"/>
    <w:lvl w:ilvl="0">
      <w:start w:val="1"/>
      <w:numFmt w:val="taiwaneseCountingThousand"/>
      <w:lvlText w:val="第%1章"/>
      <w:lvlJc w:val="left"/>
      <w:pPr>
        <w:tabs>
          <w:tab w:val="num" w:pos="960"/>
        </w:tabs>
        <w:ind w:left="960" w:hanging="960"/>
      </w:pPr>
      <w:rPr>
        <w:rFonts w:hint="eastAsia"/>
        <w:b/>
        <w:i w:val="0"/>
        <w:sz w:val="24"/>
        <w:lang w:val="en-US"/>
      </w:rPr>
    </w:lvl>
    <w:lvl w:ilvl="1">
      <w:start w:val="1"/>
      <w:numFmt w:val="decimal"/>
      <w:lvlRestart w:val="0"/>
      <w:pStyle w:val="a0"/>
      <w:lvlText w:val="第 %2 條"/>
      <w:lvlJc w:val="left"/>
      <w:pPr>
        <w:tabs>
          <w:tab w:val="num" w:pos="1440"/>
        </w:tabs>
        <w:ind w:left="1200" w:hanging="1200"/>
      </w:pPr>
      <w:rPr>
        <w:rFonts w:hint="eastAsia"/>
        <w:b w:val="0"/>
        <w:i w:val="0"/>
        <w:sz w:val="24"/>
        <w:lang w:val="en-US"/>
      </w:rPr>
    </w:lvl>
    <w:lvl w:ilvl="2">
      <w:start w:val="1"/>
      <w:numFmt w:val="decimal"/>
      <w:lvlText w:val="第 %2-%3 條"/>
      <w:lvlJc w:val="left"/>
      <w:pPr>
        <w:tabs>
          <w:tab w:val="num" w:pos="1200"/>
        </w:tabs>
        <w:ind w:left="1200" w:hanging="1200"/>
      </w:pPr>
      <w:rPr>
        <w:rFonts w:hint="eastAsia"/>
        <w:b w:val="0"/>
        <w:i w:val="0"/>
        <w:sz w:val="24"/>
        <w:lang w:val="en-US"/>
      </w:rPr>
    </w:lvl>
    <w:lvl w:ilvl="3">
      <w:start w:val="1"/>
      <w:numFmt w:val="taiwaneseCountingThousand"/>
      <w:pStyle w:val="a1"/>
      <w:suff w:val="nothing"/>
      <w:lvlText w:val="%4、"/>
      <w:lvlJc w:val="left"/>
      <w:pPr>
        <w:ind w:left="1680" w:hanging="480"/>
      </w:pPr>
      <w:rPr>
        <w:rFonts w:hint="eastAsia"/>
        <w:b w:val="0"/>
        <w:i w:val="0"/>
        <w:sz w:val="24"/>
      </w:rPr>
    </w:lvl>
    <w:lvl w:ilvl="4">
      <w:start w:val="1"/>
      <w:numFmt w:val="taiwaneseCountingThousand"/>
      <w:pStyle w:val="a2"/>
      <w:lvlText w:val="（%5）"/>
      <w:lvlJc w:val="left"/>
      <w:pPr>
        <w:ind w:left="2400" w:hanging="720"/>
      </w:pPr>
      <w:rPr>
        <w:rFonts w:hint="eastAsia"/>
        <w:sz w:val="24"/>
      </w:rPr>
    </w:lvl>
    <w:lvl w:ilvl="5">
      <w:start w:val="1"/>
      <w:numFmt w:val="lowerRoman"/>
      <w:lvlText w:val="%6."/>
      <w:lvlJc w:val="right"/>
      <w:pPr>
        <w:tabs>
          <w:tab w:val="num" w:pos="4400"/>
        </w:tabs>
        <w:ind w:left="4799" w:hanging="79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200"/>
        </w:tabs>
        <w:ind w:left="5599" w:hanging="799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6000"/>
        </w:tabs>
        <w:ind w:left="6399" w:hanging="79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800"/>
        </w:tabs>
        <w:ind w:left="7199" w:hanging="799"/>
      </w:pPr>
      <w:rPr>
        <w:rFonts w:hint="eastAsia"/>
      </w:rPr>
    </w:lvl>
  </w:abstractNum>
  <w:abstractNum w:abstractNumId="10" w15:restartNumberingAfterBreak="0">
    <w:nsid w:val="57233352"/>
    <w:multiLevelType w:val="multilevel"/>
    <w:tmpl w:val="3B62B11E"/>
    <w:styleLink w:val="a"/>
    <w:lvl w:ilvl="0">
      <w:start w:val="1"/>
      <w:numFmt w:val="decimal"/>
      <w:lvlText w:val="第 %1 章"/>
      <w:lvlJc w:val="left"/>
      <w:pPr>
        <w:tabs>
          <w:tab w:val="num" w:pos="960"/>
        </w:tabs>
        <w:ind w:left="960" w:hanging="960"/>
      </w:pPr>
      <w:rPr>
        <w:rFonts w:eastAsiaTheme="minorEastAsia" w:hint="default"/>
        <w:sz w:val="24"/>
      </w:rPr>
    </w:lvl>
    <w:lvl w:ilvl="1">
      <w:start w:val="1"/>
      <w:numFmt w:val="decimal"/>
      <w:lvlRestart w:val="0"/>
      <w:lvlText w:val="第 %2 條"/>
      <w:lvlJc w:val="left"/>
      <w:pPr>
        <w:ind w:left="960" w:hanging="720"/>
      </w:pPr>
      <w:rPr>
        <w:rFonts w:asciiTheme="minorHAnsi" w:eastAsia="標楷體" w:hAnsiTheme="minorHAnsi" w:hint="default"/>
        <w:sz w:val="24"/>
      </w:rPr>
    </w:lvl>
    <w:lvl w:ilvl="2">
      <w:start w:val="1"/>
      <w:numFmt w:val="taiwaneseCountingThousand"/>
      <w:lvlText w:val="（%3）"/>
      <w:lvlJc w:val="left"/>
      <w:pPr>
        <w:tabs>
          <w:tab w:val="num" w:pos="960"/>
        </w:tabs>
        <w:ind w:left="1920" w:hanging="960"/>
      </w:pPr>
      <w:rPr>
        <w:rFonts w:asciiTheme="minorEastAsia" w:eastAsiaTheme="minorEastAsia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2800"/>
        </w:tabs>
        <w:ind w:left="3199" w:hanging="799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3600"/>
        </w:tabs>
        <w:ind w:left="3999" w:hanging="79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400"/>
        </w:tabs>
        <w:ind w:left="4799" w:hanging="79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200"/>
        </w:tabs>
        <w:ind w:left="5599" w:hanging="799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6000"/>
        </w:tabs>
        <w:ind w:left="6399" w:hanging="79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800"/>
        </w:tabs>
        <w:ind w:left="7199" w:hanging="799"/>
      </w:pPr>
      <w:rPr>
        <w:rFonts w:hint="eastAsia"/>
      </w:rPr>
    </w:lvl>
  </w:abstractNum>
  <w:abstractNum w:abstractNumId="11" w15:restartNumberingAfterBreak="0">
    <w:nsid w:val="5C446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2F64D68"/>
    <w:multiLevelType w:val="multilevel"/>
    <w:tmpl w:val="7C6240BE"/>
    <w:lvl w:ilvl="0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default"/>
        <w:sz w:val="32"/>
        <w:szCs w:val="24"/>
      </w:rPr>
    </w:lvl>
    <w:lvl w:ilvl="1">
      <w:start w:val="1"/>
      <w:numFmt w:val="taiwaneseCountingThousand"/>
      <w:pStyle w:val="2"/>
      <w:suff w:val="nothing"/>
      <w:lvlText w:val="（%2）"/>
      <w:lvlJc w:val="left"/>
      <w:pPr>
        <w:ind w:left="1200" w:hanging="7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80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8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4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2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80" w:hanging="480"/>
      </w:pPr>
      <w:rPr>
        <w:rFonts w:hint="eastAsia"/>
      </w:rPr>
    </w:lvl>
  </w:abstractNum>
  <w:abstractNum w:abstractNumId="13" w15:restartNumberingAfterBreak="0">
    <w:nsid w:val="66493EF2"/>
    <w:multiLevelType w:val="multilevel"/>
    <w:tmpl w:val="3B62B11E"/>
    <w:numStyleLink w:val="a"/>
  </w:abstractNum>
  <w:num w:numId="1" w16cid:durableId="1831141620">
    <w:abstractNumId w:val="12"/>
  </w:num>
  <w:num w:numId="2" w16cid:durableId="1798640181">
    <w:abstractNumId w:val="12"/>
  </w:num>
  <w:num w:numId="3" w16cid:durableId="254214314">
    <w:abstractNumId w:val="12"/>
  </w:num>
  <w:num w:numId="4" w16cid:durableId="1134176869">
    <w:abstractNumId w:val="12"/>
  </w:num>
  <w:num w:numId="5" w16cid:durableId="1560290821">
    <w:abstractNumId w:val="12"/>
  </w:num>
  <w:num w:numId="6" w16cid:durableId="1844006990">
    <w:abstractNumId w:val="12"/>
  </w:num>
  <w:num w:numId="7" w16cid:durableId="1802263786">
    <w:abstractNumId w:val="1"/>
  </w:num>
  <w:num w:numId="8" w16cid:durableId="332072579">
    <w:abstractNumId w:val="1"/>
  </w:num>
  <w:num w:numId="9" w16cid:durableId="1172648914">
    <w:abstractNumId w:val="12"/>
  </w:num>
  <w:num w:numId="10" w16cid:durableId="1695879794">
    <w:abstractNumId w:val="12"/>
  </w:num>
  <w:num w:numId="11" w16cid:durableId="348264574">
    <w:abstractNumId w:val="2"/>
  </w:num>
  <w:num w:numId="12" w16cid:durableId="218634665">
    <w:abstractNumId w:val="12"/>
  </w:num>
  <w:num w:numId="13" w16cid:durableId="396100212">
    <w:abstractNumId w:val="12"/>
  </w:num>
  <w:num w:numId="14" w16cid:durableId="210043277">
    <w:abstractNumId w:val="6"/>
  </w:num>
  <w:num w:numId="15" w16cid:durableId="1606227295">
    <w:abstractNumId w:val="0"/>
  </w:num>
  <w:num w:numId="16" w16cid:durableId="2015104848">
    <w:abstractNumId w:val="5"/>
  </w:num>
  <w:num w:numId="17" w16cid:durableId="422726854">
    <w:abstractNumId w:val="4"/>
  </w:num>
  <w:num w:numId="18" w16cid:durableId="1580561355">
    <w:abstractNumId w:val="4"/>
    <w:lvlOverride w:ilvl="0">
      <w:startOverride w:val="1"/>
    </w:lvlOverride>
  </w:num>
  <w:num w:numId="19" w16cid:durableId="715088064">
    <w:abstractNumId w:val="4"/>
    <w:lvlOverride w:ilvl="0">
      <w:startOverride w:val="1"/>
    </w:lvlOverride>
  </w:num>
  <w:num w:numId="20" w16cid:durableId="1759591053">
    <w:abstractNumId w:val="3"/>
  </w:num>
  <w:num w:numId="21" w16cid:durableId="547693850">
    <w:abstractNumId w:val="10"/>
  </w:num>
  <w:num w:numId="22" w16cid:durableId="1408728116">
    <w:abstractNumId w:val="10"/>
  </w:num>
  <w:num w:numId="23" w16cid:durableId="2105297243">
    <w:abstractNumId w:val="7"/>
  </w:num>
  <w:num w:numId="24" w16cid:durableId="1970432943">
    <w:abstractNumId w:val="13"/>
  </w:num>
  <w:num w:numId="25" w16cid:durableId="1024667479">
    <w:abstractNumId w:val="11"/>
  </w:num>
  <w:num w:numId="26" w16cid:durableId="2071152776">
    <w:abstractNumId w:val="8"/>
  </w:num>
  <w:num w:numId="27" w16cid:durableId="1436712827">
    <w:abstractNumId w:val="9"/>
  </w:num>
  <w:num w:numId="28" w16cid:durableId="4058860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11648522">
    <w:abstractNumId w:val="9"/>
    <w:lvlOverride w:ilvl="0">
      <w:startOverride w:val="4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70089004">
    <w:abstractNumId w:val="9"/>
  </w:num>
  <w:num w:numId="31" w16cid:durableId="1051224806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3856924">
    <w:abstractNumId w:val="9"/>
  </w:num>
  <w:num w:numId="33" w16cid:durableId="98929044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109156127">
    <w15:presenceInfo w15:providerId="AD" w15:userId="S::C109156127@office365.nkust.edu.tw::61776463-99e5-42b9-afcf-9a3148ae77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/>
  <w:defaultTabStop w:val="1200"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C4949"/>
    <w:rsid w:val="000016F6"/>
    <w:rsid w:val="00003597"/>
    <w:rsid w:val="00004D27"/>
    <w:rsid w:val="0000651A"/>
    <w:rsid w:val="0000738C"/>
    <w:rsid w:val="00007A8E"/>
    <w:rsid w:val="00007BC1"/>
    <w:rsid w:val="00014EC0"/>
    <w:rsid w:val="000165D0"/>
    <w:rsid w:val="00017C42"/>
    <w:rsid w:val="000215E2"/>
    <w:rsid w:val="00022982"/>
    <w:rsid w:val="0002501D"/>
    <w:rsid w:val="000260E9"/>
    <w:rsid w:val="0002620B"/>
    <w:rsid w:val="0002751D"/>
    <w:rsid w:val="0003310F"/>
    <w:rsid w:val="00050C46"/>
    <w:rsid w:val="00052E1C"/>
    <w:rsid w:val="000544C5"/>
    <w:rsid w:val="00054B16"/>
    <w:rsid w:val="000572DD"/>
    <w:rsid w:val="000620CF"/>
    <w:rsid w:val="00064FF4"/>
    <w:rsid w:val="00067105"/>
    <w:rsid w:val="00067A04"/>
    <w:rsid w:val="00080D7D"/>
    <w:rsid w:val="000814D7"/>
    <w:rsid w:val="0008365B"/>
    <w:rsid w:val="000870C3"/>
    <w:rsid w:val="00091911"/>
    <w:rsid w:val="0009192F"/>
    <w:rsid w:val="00092237"/>
    <w:rsid w:val="00093230"/>
    <w:rsid w:val="00097844"/>
    <w:rsid w:val="000A0644"/>
    <w:rsid w:val="000A4A2C"/>
    <w:rsid w:val="000B1935"/>
    <w:rsid w:val="000B2038"/>
    <w:rsid w:val="000B74EF"/>
    <w:rsid w:val="000C2908"/>
    <w:rsid w:val="000C5780"/>
    <w:rsid w:val="000C59B0"/>
    <w:rsid w:val="000D4E95"/>
    <w:rsid w:val="000E1630"/>
    <w:rsid w:val="000E6154"/>
    <w:rsid w:val="000F0A31"/>
    <w:rsid w:val="000F2324"/>
    <w:rsid w:val="000F55C4"/>
    <w:rsid w:val="001016D5"/>
    <w:rsid w:val="00102402"/>
    <w:rsid w:val="001173E5"/>
    <w:rsid w:val="00120801"/>
    <w:rsid w:val="00121EA8"/>
    <w:rsid w:val="00123664"/>
    <w:rsid w:val="00123B5F"/>
    <w:rsid w:val="001328C1"/>
    <w:rsid w:val="001337AE"/>
    <w:rsid w:val="0013453A"/>
    <w:rsid w:val="0013499E"/>
    <w:rsid w:val="00135C73"/>
    <w:rsid w:val="00143381"/>
    <w:rsid w:val="001459BB"/>
    <w:rsid w:val="001510FF"/>
    <w:rsid w:val="00154C59"/>
    <w:rsid w:val="00156D54"/>
    <w:rsid w:val="0015713B"/>
    <w:rsid w:val="00160B1A"/>
    <w:rsid w:val="00163717"/>
    <w:rsid w:val="00164654"/>
    <w:rsid w:val="00164C9B"/>
    <w:rsid w:val="00166354"/>
    <w:rsid w:val="0016677C"/>
    <w:rsid w:val="00166E80"/>
    <w:rsid w:val="0017022A"/>
    <w:rsid w:val="00172DE9"/>
    <w:rsid w:val="00183E10"/>
    <w:rsid w:val="00185007"/>
    <w:rsid w:val="00187710"/>
    <w:rsid w:val="00191D7F"/>
    <w:rsid w:val="00192A9D"/>
    <w:rsid w:val="001954A9"/>
    <w:rsid w:val="001A4076"/>
    <w:rsid w:val="001A4B9D"/>
    <w:rsid w:val="001A7EE1"/>
    <w:rsid w:val="001B0977"/>
    <w:rsid w:val="001B0C5B"/>
    <w:rsid w:val="001B1DEA"/>
    <w:rsid w:val="001B1E46"/>
    <w:rsid w:val="001B6B2D"/>
    <w:rsid w:val="001C20F1"/>
    <w:rsid w:val="001C40EE"/>
    <w:rsid w:val="001C46E7"/>
    <w:rsid w:val="001D05E7"/>
    <w:rsid w:val="001D16AB"/>
    <w:rsid w:val="001D755F"/>
    <w:rsid w:val="001D76DF"/>
    <w:rsid w:val="001E0370"/>
    <w:rsid w:val="001E0A10"/>
    <w:rsid w:val="001E16BA"/>
    <w:rsid w:val="001E24C0"/>
    <w:rsid w:val="001E44BC"/>
    <w:rsid w:val="001E5AE2"/>
    <w:rsid w:val="001E68EB"/>
    <w:rsid w:val="001E6CF1"/>
    <w:rsid w:val="001F5358"/>
    <w:rsid w:val="00200485"/>
    <w:rsid w:val="002115E1"/>
    <w:rsid w:val="00212463"/>
    <w:rsid w:val="00212B4D"/>
    <w:rsid w:val="0021509C"/>
    <w:rsid w:val="00216716"/>
    <w:rsid w:val="0021696B"/>
    <w:rsid w:val="002222E2"/>
    <w:rsid w:val="0022327E"/>
    <w:rsid w:val="002317C3"/>
    <w:rsid w:val="002352B2"/>
    <w:rsid w:val="002370CF"/>
    <w:rsid w:val="00240306"/>
    <w:rsid w:val="00242A9D"/>
    <w:rsid w:val="00244875"/>
    <w:rsid w:val="00251211"/>
    <w:rsid w:val="00255ABF"/>
    <w:rsid w:val="00264F35"/>
    <w:rsid w:val="00267928"/>
    <w:rsid w:val="0028087A"/>
    <w:rsid w:val="00282B9C"/>
    <w:rsid w:val="00284DA2"/>
    <w:rsid w:val="0028660F"/>
    <w:rsid w:val="00291BC6"/>
    <w:rsid w:val="002A26ED"/>
    <w:rsid w:val="002A2E10"/>
    <w:rsid w:val="002A642A"/>
    <w:rsid w:val="002B0343"/>
    <w:rsid w:val="002C3033"/>
    <w:rsid w:val="002C4949"/>
    <w:rsid w:val="002D2DB7"/>
    <w:rsid w:val="002D328A"/>
    <w:rsid w:val="002E2999"/>
    <w:rsid w:val="002E7BE2"/>
    <w:rsid w:val="002F118C"/>
    <w:rsid w:val="002F1265"/>
    <w:rsid w:val="002F30E7"/>
    <w:rsid w:val="002F43DF"/>
    <w:rsid w:val="002F44C5"/>
    <w:rsid w:val="003026F7"/>
    <w:rsid w:val="003041DA"/>
    <w:rsid w:val="00305513"/>
    <w:rsid w:val="0030674F"/>
    <w:rsid w:val="00307625"/>
    <w:rsid w:val="00311754"/>
    <w:rsid w:val="00316B78"/>
    <w:rsid w:val="00323617"/>
    <w:rsid w:val="003236DD"/>
    <w:rsid w:val="00323DCD"/>
    <w:rsid w:val="00324405"/>
    <w:rsid w:val="0032444D"/>
    <w:rsid w:val="00330BBC"/>
    <w:rsid w:val="00335ECF"/>
    <w:rsid w:val="003403B5"/>
    <w:rsid w:val="0034362B"/>
    <w:rsid w:val="0034451A"/>
    <w:rsid w:val="00350E88"/>
    <w:rsid w:val="00351484"/>
    <w:rsid w:val="0035628F"/>
    <w:rsid w:val="003570CD"/>
    <w:rsid w:val="00357229"/>
    <w:rsid w:val="00361AC7"/>
    <w:rsid w:val="00363BFD"/>
    <w:rsid w:val="00366A8D"/>
    <w:rsid w:val="0037119A"/>
    <w:rsid w:val="003725E7"/>
    <w:rsid w:val="00372955"/>
    <w:rsid w:val="00375279"/>
    <w:rsid w:val="0038187F"/>
    <w:rsid w:val="00382AD4"/>
    <w:rsid w:val="00395EB3"/>
    <w:rsid w:val="003975D5"/>
    <w:rsid w:val="003A185F"/>
    <w:rsid w:val="003A4400"/>
    <w:rsid w:val="003A4B04"/>
    <w:rsid w:val="003A4CB6"/>
    <w:rsid w:val="003A755E"/>
    <w:rsid w:val="003B1C11"/>
    <w:rsid w:val="003B2C0A"/>
    <w:rsid w:val="003B3BF0"/>
    <w:rsid w:val="003B645D"/>
    <w:rsid w:val="003C1180"/>
    <w:rsid w:val="003C251A"/>
    <w:rsid w:val="003C5E4F"/>
    <w:rsid w:val="003C7BD4"/>
    <w:rsid w:val="003D0AB6"/>
    <w:rsid w:val="003D1BBA"/>
    <w:rsid w:val="003D1F6D"/>
    <w:rsid w:val="003E0AAA"/>
    <w:rsid w:val="003F3A0D"/>
    <w:rsid w:val="003F5F5D"/>
    <w:rsid w:val="004034D7"/>
    <w:rsid w:val="00404C50"/>
    <w:rsid w:val="00406897"/>
    <w:rsid w:val="0041106B"/>
    <w:rsid w:val="00412983"/>
    <w:rsid w:val="00417CFC"/>
    <w:rsid w:val="0042317A"/>
    <w:rsid w:val="00424614"/>
    <w:rsid w:val="00424D22"/>
    <w:rsid w:val="00424F83"/>
    <w:rsid w:val="00425BE2"/>
    <w:rsid w:val="004303E7"/>
    <w:rsid w:val="00436BAD"/>
    <w:rsid w:val="00442F61"/>
    <w:rsid w:val="004444BB"/>
    <w:rsid w:val="004462F0"/>
    <w:rsid w:val="004477C9"/>
    <w:rsid w:val="004509B6"/>
    <w:rsid w:val="00451DFE"/>
    <w:rsid w:val="00456A5C"/>
    <w:rsid w:val="00461040"/>
    <w:rsid w:val="00464D36"/>
    <w:rsid w:val="00483108"/>
    <w:rsid w:val="004833E1"/>
    <w:rsid w:val="00486234"/>
    <w:rsid w:val="004914AF"/>
    <w:rsid w:val="004934AB"/>
    <w:rsid w:val="00496442"/>
    <w:rsid w:val="0049652B"/>
    <w:rsid w:val="00496784"/>
    <w:rsid w:val="00496FEC"/>
    <w:rsid w:val="004A2534"/>
    <w:rsid w:val="004A2991"/>
    <w:rsid w:val="004A2F77"/>
    <w:rsid w:val="004A4F10"/>
    <w:rsid w:val="004B3CA7"/>
    <w:rsid w:val="004B44E9"/>
    <w:rsid w:val="004B7894"/>
    <w:rsid w:val="004C16D6"/>
    <w:rsid w:val="004C4DC2"/>
    <w:rsid w:val="004C6D2B"/>
    <w:rsid w:val="004D1C57"/>
    <w:rsid w:val="004D5024"/>
    <w:rsid w:val="004D6399"/>
    <w:rsid w:val="004D68F8"/>
    <w:rsid w:val="004D759B"/>
    <w:rsid w:val="004E05A4"/>
    <w:rsid w:val="004E779F"/>
    <w:rsid w:val="004F148C"/>
    <w:rsid w:val="004F248E"/>
    <w:rsid w:val="004F4EB6"/>
    <w:rsid w:val="004F79A8"/>
    <w:rsid w:val="004F7EB2"/>
    <w:rsid w:val="005070DA"/>
    <w:rsid w:val="00507EAA"/>
    <w:rsid w:val="00512E2F"/>
    <w:rsid w:val="0051473D"/>
    <w:rsid w:val="00517AB9"/>
    <w:rsid w:val="00523215"/>
    <w:rsid w:val="00525CF8"/>
    <w:rsid w:val="005329AB"/>
    <w:rsid w:val="005335D5"/>
    <w:rsid w:val="005414A9"/>
    <w:rsid w:val="00546823"/>
    <w:rsid w:val="0057154B"/>
    <w:rsid w:val="00573752"/>
    <w:rsid w:val="005752F5"/>
    <w:rsid w:val="00580469"/>
    <w:rsid w:val="00582286"/>
    <w:rsid w:val="00584151"/>
    <w:rsid w:val="00585095"/>
    <w:rsid w:val="00596BD9"/>
    <w:rsid w:val="005A3E57"/>
    <w:rsid w:val="005A5F4E"/>
    <w:rsid w:val="005B101C"/>
    <w:rsid w:val="005B19D6"/>
    <w:rsid w:val="005B36B7"/>
    <w:rsid w:val="005B3B28"/>
    <w:rsid w:val="005B5A7B"/>
    <w:rsid w:val="005C09CA"/>
    <w:rsid w:val="005C49D4"/>
    <w:rsid w:val="005C51CC"/>
    <w:rsid w:val="005C7106"/>
    <w:rsid w:val="005D3302"/>
    <w:rsid w:val="005D66E2"/>
    <w:rsid w:val="005D7F53"/>
    <w:rsid w:val="005E2761"/>
    <w:rsid w:val="005F52FC"/>
    <w:rsid w:val="005F7391"/>
    <w:rsid w:val="005F74C0"/>
    <w:rsid w:val="00604505"/>
    <w:rsid w:val="00617EEF"/>
    <w:rsid w:val="00621B91"/>
    <w:rsid w:val="006230F3"/>
    <w:rsid w:val="006263C2"/>
    <w:rsid w:val="00626EA7"/>
    <w:rsid w:val="0063138D"/>
    <w:rsid w:val="00634C42"/>
    <w:rsid w:val="00634FA8"/>
    <w:rsid w:val="006407B9"/>
    <w:rsid w:val="006412AA"/>
    <w:rsid w:val="0064218F"/>
    <w:rsid w:val="006449A0"/>
    <w:rsid w:val="006457FA"/>
    <w:rsid w:val="00653949"/>
    <w:rsid w:val="006540ED"/>
    <w:rsid w:val="00663FD2"/>
    <w:rsid w:val="0066502C"/>
    <w:rsid w:val="0066550D"/>
    <w:rsid w:val="00672815"/>
    <w:rsid w:val="00683936"/>
    <w:rsid w:val="00690CC9"/>
    <w:rsid w:val="006913D5"/>
    <w:rsid w:val="00692B5E"/>
    <w:rsid w:val="00693414"/>
    <w:rsid w:val="00694E17"/>
    <w:rsid w:val="00696035"/>
    <w:rsid w:val="006A36C5"/>
    <w:rsid w:val="006A5DF4"/>
    <w:rsid w:val="006B3F92"/>
    <w:rsid w:val="006B4602"/>
    <w:rsid w:val="006B607C"/>
    <w:rsid w:val="006B6FA4"/>
    <w:rsid w:val="006C1ED8"/>
    <w:rsid w:val="006C218B"/>
    <w:rsid w:val="006C5224"/>
    <w:rsid w:val="006C6A84"/>
    <w:rsid w:val="006C7FD1"/>
    <w:rsid w:val="006D0683"/>
    <w:rsid w:val="006D1199"/>
    <w:rsid w:val="006D1281"/>
    <w:rsid w:val="006D1F91"/>
    <w:rsid w:val="006D2E3D"/>
    <w:rsid w:val="006D2F91"/>
    <w:rsid w:val="006E3FEB"/>
    <w:rsid w:val="006E7A1D"/>
    <w:rsid w:val="006F45CD"/>
    <w:rsid w:val="007006CB"/>
    <w:rsid w:val="007020C7"/>
    <w:rsid w:val="00703019"/>
    <w:rsid w:val="007053B2"/>
    <w:rsid w:val="007065C4"/>
    <w:rsid w:val="00706D12"/>
    <w:rsid w:val="00707CBB"/>
    <w:rsid w:val="00711048"/>
    <w:rsid w:val="00712187"/>
    <w:rsid w:val="00713A9E"/>
    <w:rsid w:val="007148DC"/>
    <w:rsid w:val="00717A4A"/>
    <w:rsid w:val="0072024F"/>
    <w:rsid w:val="007209F9"/>
    <w:rsid w:val="00722EAC"/>
    <w:rsid w:val="00724C97"/>
    <w:rsid w:val="0073267F"/>
    <w:rsid w:val="00733BA5"/>
    <w:rsid w:val="00734610"/>
    <w:rsid w:val="00734F7F"/>
    <w:rsid w:val="007369CA"/>
    <w:rsid w:val="007408E6"/>
    <w:rsid w:val="00742173"/>
    <w:rsid w:val="00745986"/>
    <w:rsid w:val="007544C5"/>
    <w:rsid w:val="00754A43"/>
    <w:rsid w:val="007620FA"/>
    <w:rsid w:val="00767B66"/>
    <w:rsid w:val="007766F9"/>
    <w:rsid w:val="00777E1D"/>
    <w:rsid w:val="00777E92"/>
    <w:rsid w:val="00780C51"/>
    <w:rsid w:val="007848C5"/>
    <w:rsid w:val="0078594F"/>
    <w:rsid w:val="00786994"/>
    <w:rsid w:val="00787B7F"/>
    <w:rsid w:val="00790EAA"/>
    <w:rsid w:val="0079146D"/>
    <w:rsid w:val="0079615F"/>
    <w:rsid w:val="00796B1F"/>
    <w:rsid w:val="00797D79"/>
    <w:rsid w:val="007A2463"/>
    <w:rsid w:val="007A7B09"/>
    <w:rsid w:val="007B2871"/>
    <w:rsid w:val="007B678E"/>
    <w:rsid w:val="007C4CA7"/>
    <w:rsid w:val="007C53DC"/>
    <w:rsid w:val="007D19AD"/>
    <w:rsid w:val="007D31AA"/>
    <w:rsid w:val="007D5772"/>
    <w:rsid w:val="007E148D"/>
    <w:rsid w:val="007E3DED"/>
    <w:rsid w:val="007F034E"/>
    <w:rsid w:val="007F1266"/>
    <w:rsid w:val="007F142E"/>
    <w:rsid w:val="007F4686"/>
    <w:rsid w:val="007F483E"/>
    <w:rsid w:val="007F49E1"/>
    <w:rsid w:val="008009A9"/>
    <w:rsid w:val="00800C28"/>
    <w:rsid w:val="00804596"/>
    <w:rsid w:val="00806095"/>
    <w:rsid w:val="00806D19"/>
    <w:rsid w:val="00813246"/>
    <w:rsid w:val="00817D59"/>
    <w:rsid w:val="00830904"/>
    <w:rsid w:val="008309C5"/>
    <w:rsid w:val="00836F67"/>
    <w:rsid w:val="00840705"/>
    <w:rsid w:val="008419AA"/>
    <w:rsid w:val="00845ACF"/>
    <w:rsid w:val="00845EEA"/>
    <w:rsid w:val="008466B7"/>
    <w:rsid w:val="0084763C"/>
    <w:rsid w:val="00850F7E"/>
    <w:rsid w:val="00851F9B"/>
    <w:rsid w:val="00852D27"/>
    <w:rsid w:val="008568E2"/>
    <w:rsid w:val="00857C0D"/>
    <w:rsid w:val="008606DE"/>
    <w:rsid w:val="00860E0D"/>
    <w:rsid w:val="008625AF"/>
    <w:rsid w:val="00865DDC"/>
    <w:rsid w:val="0086610C"/>
    <w:rsid w:val="008669FF"/>
    <w:rsid w:val="00866C7A"/>
    <w:rsid w:val="0087445C"/>
    <w:rsid w:val="0087773D"/>
    <w:rsid w:val="00886FCD"/>
    <w:rsid w:val="008913C7"/>
    <w:rsid w:val="00891409"/>
    <w:rsid w:val="008A0A21"/>
    <w:rsid w:val="008A3F58"/>
    <w:rsid w:val="008A4172"/>
    <w:rsid w:val="008A572C"/>
    <w:rsid w:val="008A62F6"/>
    <w:rsid w:val="008A66B2"/>
    <w:rsid w:val="008B0F86"/>
    <w:rsid w:val="008B11E3"/>
    <w:rsid w:val="008B21E4"/>
    <w:rsid w:val="008B2B38"/>
    <w:rsid w:val="008B3D5B"/>
    <w:rsid w:val="008B6E2F"/>
    <w:rsid w:val="008B7579"/>
    <w:rsid w:val="008B7941"/>
    <w:rsid w:val="008D2122"/>
    <w:rsid w:val="008D4951"/>
    <w:rsid w:val="008D54B6"/>
    <w:rsid w:val="008D6EB7"/>
    <w:rsid w:val="008F1152"/>
    <w:rsid w:val="0090713B"/>
    <w:rsid w:val="00912C56"/>
    <w:rsid w:val="0091448A"/>
    <w:rsid w:val="00917392"/>
    <w:rsid w:val="00922D25"/>
    <w:rsid w:val="009230A0"/>
    <w:rsid w:val="0092446D"/>
    <w:rsid w:val="00927860"/>
    <w:rsid w:val="00933FE4"/>
    <w:rsid w:val="009369E1"/>
    <w:rsid w:val="00940DE5"/>
    <w:rsid w:val="0094255B"/>
    <w:rsid w:val="009468C8"/>
    <w:rsid w:val="009503E3"/>
    <w:rsid w:val="00951FF8"/>
    <w:rsid w:val="0095305B"/>
    <w:rsid w:val="0095409D"/>
    <w:rsid w:val="009563E6"/>
    <w:rsid w:val="00960AAE"/>
    <w:rsid w:val="00960E79"/>
    <w:rsid w:val="00961C2C"/>
    <w:rsid w:val="009652E4"/>
    <w:rsid w:val="00972476"/>
    <w:rsid w:val="0097281C"/>
    <w:rsid w:val="00973922"/>
    <w:rsid w:val="00985DEC"/>
    <w:rsid w:val="009869AA"/>
    <w:rsid w:val="00987477"/>
    <w:rsid w:val="0099441B"/>
    <w:rsid w:val="00994BEA"/>
    <w:rsid w:val="00996A20"/>
    <w:rsid w:val="009A0782"/>
    <w:rsid w:val="009A5E23"/>
    <w:rsid w:val="009A6285"/>
    <w:rsid w:val="009B0CAA"/>
    <w:rsid w:val="009B444B"/>
    <w:rsid w:val="009B58DB"/>
    <w:rsid w:val="009C0156"/>
    <w:rsid w:val="009C0D4A"/>
    <w:rsid w:val="009C25D9"/>
    <w:rsid w:val="009C448A"/>
    <w:rsid w:val="009C4C1C"/>
    <w:rsid w:val="009C5198"/>
    <w:rsid w:val="009C6A50"/>
    <w:rsid w:val="009D1373"/>
    <w:rsid w:val="009D3D05"/>
    <w:rsid w:val="009D4CE9"/>
    <w:rsid w:val="009D6E35"/>
    <w:rsid w:val="009D7E5B"/>
    <w:rsid w:val="009E2EE6"/>
    <w:rsid w:val="009E6161"/>
    <w:rsid w:val="009F6828"/>
    <w:rsid w:val="00A01714"/>
    <w:rsid w:val="00A148D6"/>
    <w:rsid w:val="00A151C3"/>
    <w:rsid w:val="00A23C60"/>
    <w:rsid w:val="00A27143"/>
    <w:rsid w:val="00A37FD3"/>
    <w:rsid w:val="00A43058"/>
    <w:rsid w:val="00A432A7"/>
    <w:rsid w:val="00A43D00"/>
    <w:rsid w:val="00A43F80"/>
    <w:rsid w:val="00A43F90"/>
    <w:rsid w:val="00A4792F"/>
    <w:rsid w:val="00A54CDC"/>
    <w:rsid w:val="00A57A15"/>
    <w:rsid w:val="00A60E2E"/>
    <w:rsid w:val="00A614B7"/>
    <w:rsid w:val="00A61F5A"/>
    <w:rsid w:val="00A63CBC"/>
    <w:rsid w:val="00A642CC"/>
    <w:rsid w:val="00A647CD"/>
    <w:rsid w:val="00A67480"/>
    <w:rsid w:val="00A738BA"/>
    <w:rsid w:val="00A73CC4"/>
    <w:rsid w:val="00A751E3"/>
    <w:rsid w:val="00A81A5D"/>
    <w:rsid w:val="00A82718"/>
    <w:rsid w:val="00A86020"/>
    <w:rsid w:val="00A959A4"/>
    <w:rsid w:val="00A976A2"/>
    <w:rsid w:val="00A97EAE"/>
    <w:rsid w:val="00AA64E7"/>
    <w:rsid w:val="00AA7BFC"/>
    <w:rsid w:val="00AB6A5F"/>
    <w:rsid w:val="00AB7939"/>
    <w:rsid w:val="00AC2212"/>
    <w:rsid w:val="00AC7EAD"/>
    <w:rsid w:val="00AD094F"/>
    <w:rsid w:val="00AD139D"/>
    <w:rsid w:val="00AD34F6"/>
    <w:rsid w:val="00AD5827"/>
    <w:rsid w:val="00AD6C4E"/>
    <w:rsid w:val="00AE19E0"/>
    <w:rsid w:val="00AE2519"/>
    <w:rsid w:val="00AE5C2C"/>
    <w:rsid w:val="00AE5D2B"/>
    <w:rsid w:val="00AF4AF3"/>
    <w:rsid w:val="00AF4D8D"/>
    <w:rsid w:val="00B02680"/>
    <w:rsid w:val="00B03AD0"/>
    <w:rsid w:val="00B03BAE"/>
    <w:rsid w:val="00B04E03"/>
    <w:rsid w:val="00B055B4"/>
    <w:rsid w:val="00B062E9"/>
    <w:rsid w:val="00B0655B"/>
    <w:rsid w:val="00B113BD"/>
    <w:rsid w:val="00B12500"/>
    <w:rsid w:val="00B15448"/>
    <w:rsid w:val="00B25CC3"/>
    <w:rsid w:val="00B2626C"/>
    <w:rsid w:val="00B313A6"/>
    <w:rsid w:val="00B31544"/>
    <w:rsid w:val="00B31C39"/>
    <w:rsid w:val="00B34ED6"/>
    <w:rsid w:val="00B365B1"/>
    <w:rsid w:val="00B41873"/>
    <w:rsid w:val="00B421EC"/>
    <w:rsid w:val="00B43354"/>
    <w:rsid w:val="00B503D2"/>
    <w:rsid w:val="00B514C2"/>
    <w:rsid w:val="00B5306D"/>
    <w:rsid w:val="00B55912"/>
    <w:rsid w:val="00B55E66"/>
    <w:rsid w:val="00B572B1"/>
    <w:rsid w:val="00B617CF"/>
    <w:rsid w:val="00B62D41"/>
    <w:rsid w:val="00B65640"/>
    <w:rsid w:val="00B65CE1"/>
    <w:rsid w:val="00B705D0"/>
    <w:rsid w:val="00B72ADD"/>
    <w:rsid w:val="00B73EFB"/>
    <w:rsid w:val="00B761EC"/>
    <w:rsid w:val="00B7762B"/>
    <w:rsid w:val="00B82292"/>
    <w:rsid w:val="00BA1CA7"/>
    <w:rsid w:val="00BA489C"/>
    <w:rsid w:val="00BB5B69"/>
    <w:rsid w:val="00BB68CE"/>
    <w:rsid w:val="00BC209B"/>
    <w:rsid w:val="00BC41FE"/>
    <w:rsid w:val="00BC50DA"/>
    <w:rsid w:val="00BD0F1E"/>
    <w:rsid w:val="00BD1045"/>
    <w:rsid w:val="00BD2D73"/>
    <w:rsid w:val="00BD5BDC"/>
    <w:rsid w:val="00BE3CC9"/>
    <w:rsid w:val="00BF3B9C"/>
    <w:rsid w:val="00BF47A2"/>
    <w:rsid w:val="00BF5ED0"/>
    <w:rsid w:val="00C0025E"/>
    <w:rsid w:val="00C01381"/>
    <w:rsid w:val="00C03700"/>
    <w:rsid w:val="00C03874"/>
    <w:rsid w:val="00C04C15"/>
    <w:rsid w:val="00C068AD"/>
    <w:rsid w:val="00C078B3"/>
    <w:rsid w:val="00C100AE"/>
    <w:rsid w:val="00C12F46"/>
    <w:rsid w:val="00C130A0"/>
    <w:rsid w:val="00C16675"/>
    <w:rsid w:val="00C26489"/>
    <w:rsid w:val="00C35647"/>
    <w:rsid w:val="00C371B6"/>
    <w:rsid w:val="00C41DB2"/>
    <w:rsid w:val="00C469B1"/>
    <w:rsid w:val="00C472D5"/>
    <w:rsid w:val="00C507CB"/>
    <w:rsid w:val="00C512DD"/>
    <w:rsid w:val="00C627A1"/>
    <w:rsid w:val="00C71114"/>
    <w:rsid w:val="00C73A7A"/>
    <w:rsid w:val="00C757EE"/>
    <w:rsid w:val="00C81E0C"/>
    <w:rsid w:val="00C90B75"/>
    <w:rsid w:val="00C9246C"/>
    <w:rsid w:val="00C92473"/>
    <w:rsid w:val="00C93BEA"/>
    <w:rsid w:val="00C94C4B"/>
    <w:rsid w:val="00CA4557"/>
    <w:rsid w:val="00CA71CC"/>
    <w:rsid w:val="00CB7D57"/>
    <w:rsid w:val="00CC1EF9"/>
    <w:rsid w:val="00CC58C2"/>
    <w:rsid w:val="00CD0756"/>
    <w:rsid w:val="00CD1835"/>
    <w:rsid w:val="00CD2216"/>
    <w:rsid w:val="00CD2963"/>
    <w:rsid w:val="00CD5359"/>
    <w:rsid w:val="00CD7B50"/>
    <w:rsid w:val="00CE0A97"/>
    <w:rsid w:val="00CE0BC9"/>
    <w:rsid w:val="00CE2BF2"/>
    <w:rsid w:val="00CE3F2A"/>
    <w:rsid w:val="00CF6769"/>
    <w:rsid w:val="00D0034C"/>
    <w:rsid w:val="00D1600A"/>
    <w:rsid w:val="00D2036F"/>
    <w:rsid w:val="00D22E27"/>
    <w:rsid w:val="00D23A02"/>
    <w:rsid w:val="00D30906"/>
    <w:rsid w:val="00D330A3"/>
    <w:rsid w:val="00D33E87"/>
    <w:rsid w:val="00D342B6"/>
    <w:rsid w:val="00D34B80"/>
    <w:rsid w:val="00D36235"/>
    <w:rsid w:val="00D367F8"/>
    <w:rsid w:val="00D40ED0"/>
    <w:rsid w:val="00D51285"/>
    <w:rsid w:val="00D53A20"/>
    <w:rsid w:val="00D57238"/>
    <w:rsid w:val="00D618BE"/>
    <w:rsid w:val="00D61A99"/>
    <w:rsid w:val="00D63A04"/>
    <w:rsid w:val="00D64E9C"/>
    <w:rsid w:val="00D65C53"/>
    <w:rsid w:val="00D669A9"/>
    <w:rsid w:val="00D73FE0"/>
    <w:rsid w:val="00D75314"/>
    <w:rsid w:val="00D85173"/>
    <w:rsid w:val="00D87698"/>
    <w:rsid w:val="00D87B43"/>
    <w:rsid w:val="00D976AC"/>
    <w:rsid w:val="00DA10B4"/>
    <w:rsid w:val="00DB0DC3"/>
    <w:rsid w:val="00DB3D79"/>
    <w:rsid w:val="00DB752F"/>
    <w:rsid w:val="00DC0E8B"/>
    <w:rsid w:val="00DC4F73"/>
    <w:rsid w:val="00DC77D4"/>
    <w:rsid w:val="00DD6630"/>
    <w:rsid w:val="00DE0DA5"/>
    <w:rsid w:val="00DE506A"/>
    <w:rsid w:val="00DE5E3E"/>
    <w:rsid w:val="00DE5EE2"/>
    <w:rsid w:val="00DE66C4"/>
    <w:rsid w:val="00DE7D3A"/>
    <w:rsid w:val="00DF47D0"/>
    <w:rsid w:val="00DF76A7"/>
    <w:rsid w:val="00E12B78"/>
    <w:rsid w:val="00E1474F"/>
    <w:rsid w:val="00E16D21"/>
    <w:rsid w:val="00E20EAC"/>
    <w:rsid w:val="00E2567B"/>
    <w:rsid w:val="00E35112"/>
    <w:rsid w:val="00E439D5"/>
    <w:rsid w:val="00E470D8"/>
    <w:rsid w:val="00E5174F"/>
    <w:rsid w:val="00E51BA3"/>
    <w:rsid w:val="00E53412"/>
    <w:rsid w:val="00E551DF"/>
    <w:rsid w:val="00E5576A"/>
    <w:rsid w:val="00E56D8A"/>
    <w:rsid w:val="00E602DC"/>
    <w:rsid w:val="00E62621"/>
    <w:rsid w:val="00E651F7"/>
    <w:rsid w:val="00E65929"/>
    <w:rsid w:val="00E70013"/>
    <w:rsid w:val="00E709F4"/>
    <w:rsid w:val="00E73B53"/>
    <w:rsid w:val="00E74C13"/>
    <w:rsid w:val="00E76AE1"/>
    <w:rsid w:val="00E80B2D"/>
    <w:rsid w:val="00E83FF3"/>
    <w:rsid w:val="00E84F9F"/>
    <w:rsid w:val="00E87042"/>
    <w:rsid w:val="00E90D59"/>
    <w:rsid w:val="00E94F97"/>
    <w:rsid w:val="00E95814"/>
    <w:rsid w:val="00EA240F"/>
    <w:rsid w:val="00EA48BC"/>
    <w:rsid w:val="00EA4F7A"/>
    <w:rsid w:val="00EA7798"/>
    <w:rsid w:val="00EB012F"/>
    <w:rsid w:val="00EC222F"/>
    <w:rsid w:val="00EC2419"/>
    <w:rsid w:val="00EC3497"/>
    <w:rsid w:val="00EC45BD"/>
    <w:rsid w:val="00EC4B85"/>
    <w:rsid w:val="00EC601F"/>
    <w:rsid w:val="00EC748B"/>
    <w:rsid w:val="00EC74D6"/>
    <w:rsid w:val="00ED0877"/>
    <w:rsid w:val="00ED0FC6"/>
    <w:rsid w:val="00ED21F5"/>
    <w:rsid w:val="00ED3289"/>
    <w:rsid w:val="00ED5FA8"/>
    <w:rsid w:val="00ED7034"/>
    <w:rsid w:val="00EE1968"/>
    <w:rsid w:val="00EE25F4"/>
    <w:rsid w:val="00EE3393"/>
    <w:rsid w:val="00EE52B6"/>
    <w:rsid w:val="00EE5D02"/>
    <w:rsid w:val="00EE6041"/>
    <w:rsid w:val="00EF3F91"/>
    <w:rsid w:val="00F01904"/>
    <w:rsid w:val="00F0225C"/>
    <w:rsid w:val="00F0281B"/>
    <w:rsid w:val="00F0303C"/>
    <w:rsid w:val="00F055B0"/>
    <w:rsid w:val="00F07743"/>
    <w:rsid w:val="00F07A63"/>
    <w:rsid w:val="00F10DD7"/>
    <w:rsid w:val="00F12670"/>
    <w:rsid w:val="00F15A36"/>
    <w:rsid w:val="00F17271"/>
    <w:rsid w:val="00F2096E"/>
    <w:rsid w:val="00F218BA"/>
    <w:rsid w:val="00F24A7F"/>
    <w:rsid w:val="00F265EA"/>
    <w:rsid w:val="00F33879"/>
    <w:rsid w:val="00F346CC"/>
    <w:rsid w:val="00F349E9"/>
    <w:rsid w:val="00F41E85"/>
    <w:rsid w:val="00F44A4F"/>
    <w:rsid w:val="00F54C37"/>
    <w:rsid w:val="00F6090A"/>
    <w:rsid w:val="00F622F8"/>
    <w:rsid w:val="00F62356"/>
    <w:rsid w:val="00F623DA"/>
    <w:rsid w:val="00F62FDA"/>
    <w:rsid w:val="00F6726B"/>
    <w:rsid w:val="00F7117B"/>
    <w:rsid w:val="00F72D02"/>
    <w:rsid w:val="00F77511"/>
    <w:rsid w:val="00F802C6"/>
    <w:rsid w:val="00F80997"/>
    <w:rsid w:val="00F842F9"/>
    <w:rsid w:val="00F8610A"/>
    <w:rsid w:val="00F86B00"/>
    <w:rsid w:val="00F90112"/>
    <w:rsid w:val="00F91E95"/>
    <w:rsid w:val="00F95E89"/>
    <w:rsid w:val="00FA4EEB"/>
    <w:rsid w:val="00FA5E3B"/>
    <w:rsid w:val="00FA6959"/>
    <w:rsid w:val="00FA70AA"/>
    <w:rsid w:val="00FA70B7"/>
    <w:rsid w:val="00FB0023"/>
    <w:rsid w:val="00FB1D1F"/>
    <w:rsid w:val="00FB30E6"/>
    <w:rsid w:val="00FB4EFC"/>
    <w:rsid w:val="00FB628C"/>
    <w:rsid w:val="00FC0B00"/>
    <w:rsid w:val="00FC374B"/>
    <w:rsid w:val="00FC5B3D"/>
    <w:rsid w:val="00FC63F7"/>
    <w:rsid w:val="00FC71BA"/>
    <w:rsid w:val="00FC7789"/>
    <w:rsid w:val="00FD13D1"/>
    <w:rsid w:val="00FD3950"/>
    <w:rsid w:val="00FD4612"/>
    <w:rsid w:val="00FD72A4"/>
    <w:rsid w:val="00FD7737"/>
    <w:rsid w:val="00FE2F67"/>
    <w:rsid w:val="00FE4606"/>
    <w:rsid w:val="00FE6243"/>
    <w:rsid w:val="00FF0687"/>
    <w:rsid w:val="00FF5D50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7BC54"/>
  <w15:chartTrackingRefBased/>
  <w15:docId w15:val="{032F50ED-B293-48CF-BD40-60E4EB56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AD094F"/>
  </w:style>
  <w:style w:type="paragraph" w:styleId="10">
    <w:name w:val="heading 1"/>
    <w:basedOn w:val="a3"/>
    <w:next w:val="a3"/>
    <w:link w:val="11"/>
    <w:uiPriority w:val="9"/>
    <w:rsid w:val="00AD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AD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AD0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AD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AD0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AD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AD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AD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AD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2">
    <w:name w:val="公文2"/>
    <w:basedOn w:val="1"/>
    <w:autoRedefine/>
    <w:rsid w:val="00C03874"/>
    <w:pPr>
      <w:numPr>
        <w:ilvl w:val="1"/>
      </w:numPr>
    </w:pPr>
  </w:style>
  <w:style w:type="paragraph" w:customStyle="1" w:styleId="1">
    <w:name w:val="公文1"/>
    <w:basedOn w:val="a3"/>
    <w:autoRedefine/>
    <w:rsid w:val="00C03874"/>
    <w:pPr>
      <w:numPr>
        <w:numId w:val="13"/>
      </w:numPr>
      <w:spacing w:line="500" w:lineRule="exact"/>
      <w:ind w:hangingChars="200" w:hanging="200"/>
      <w:jc w:val="both"/>
      <w:outlineLvl w:val="1"/>
    </w:pPr>
  </w:style>
  <w:style w:type="paragraph" w:customStyle="1" w:styleId="31">
    <w:name w:val="公文3"/>
    <w:basedOn w:val="2"/>
    <w:link w:val="32"/>
    <w:autoRedefine/>
    <w:rsid w:val="00C03874"/>
    <w:pPr>
      <w:numPr>
        <w:ilvl w:val="0"/>
        <w:numId w:val="0"/>
      </w:numPr>
      <w:ind w:leftChars="200" w:left="1800" w:hangingChars="300" w:hanging="300"/>
      <w:jc w:val="left"/>
    </w:pPr>
  </w:style>
  <w:style w:type="character" w:customStyle="1" w:styleId="32">
    <w:name w:val="公文3 字元"/>
    <w:basedOn w:val="a4"/>
    <w:link w:val="31"/>
    <w:rsid w:val="00C03874"/>
    <w:rPr>
      <w:sz w:val="32"/>
      <w:szCs w:val="20"/>
    </w:rPr>
  </w:style>
  <w:style w:type="character" w:customStyle="1" w:styleId="11">
    <w:name w:val="標題 1 字元"/>
    <w:basedOn w:val="a4"/>
    <w:link w:val="10"/>
    <w:uiPriority w:val="9"/>
    <w:rsid w:val="00AD0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7">
    <w:name w:val="Title"/>
    <w:basedOn w:val="a3"/>
    <w:next w:val="a3"/>
    <w:link w:val="a8"/>
    <w:uiPriority w:val="10"/>
    <w:qFormat/>
    <w:rsid w:val="00AD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4"/>
    <w:link w:val="a7"/>
    <w:uiPriority w:val="10"/>
    <w:rsid w:val="00AD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3"/>
    <w:link w:val="aa"/>
    <w:uiPriority w:val="99"/>
    <w:unhideWhenUsed/>
    <w:rsid w:val="00C038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4"/>
    <w:link w:val="a9"/>
    <w:uiPriority w:val="99"/>
    <w:rsid w:val="00C03874"/>
    <w:rPr>
      <w:sz w:val="20"/>
      <w:szCs w:val="20"/>
    </w:rPr>
  </w:style>
  <w:style w:type="paragraph" w:styleId="ab">
    <w:name w:val="footer"/>
    <w:basedOn w:val="a3"/>
    <w:link w:val="ac"/>
    <w:uiPriority w:val="99"/>
    <w:unhideWhenUsed/>
    <w:rsid w:val="00C038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4"/>
    <w:link w:val="ab"/>
    <w:uiPriority w:val="99"/>
    <w:rsid w:val="00C03874"/>
    <w:rPr>
      <w:sz w:val="20"/>
      <w:szCs w:val="20"/>
    </w:rPr>
  </w:style>
  <w:style w:type="paragraph" w:customStyle="1" w:styleId="ad">
    <w:name w:val="歷史沿革"/>
    <w:basedOn w:val="a3"/>
    <w:autoRedefine/>
    <w:qFormat/>
    <w:rsid w:val="00282B9C"/>
    <w:pPr>
      <w:spacing w:after="0" w:line="400" w:lineRule="exact"/>
      <w:jc w:val="right"/>
    </w:pPr>
  </w:style>
  <w:style w:type="paragraph" w:customStyle="1" w:styleId="ae">
    <w:name w:val="章"/>
    <w:basedOn w:val="a3"/>
    <w:next w:val="a0"/>
    <w:link w:val="af"/>
    <w:autoRedefine/>
    <w:qFormat/>
    <w:rsid w:val="0021696B"/>
    <w:pPr>
      <w:spacing w:beforeLines="50" w:before="217" w:afterLines="50" w:after="217" w:line="400" w:lineRule="exact"/>
      <w:outlineLvl w:val="0"/>
    </w:pPr>
    <w:rPr>
      <w:b/>
    </w:rPr>
  </w:style>
  <w:style w:type="paragraph" w:customStyle="1" w:styleId="a0">
    <w:name w:val="條"/>
    <w:basedOn w:val="ae"/>
    <w:link w:val="af0"/>
    <w:autoRedefine/>
    <w:qFormat/>
    <w:rsid w:val="00D57238"/>
    <w:pPr>
      <w:numPr>
        <w:ilvl w:val="1"/>
        <w:numId w:val="32"/>
      </w:numPr>
      <w:kinsoku w:val="0"/>
      <w:overflowPunct w:val="0"/>
      <w:spacing w:beforeLines="20" w:before="87" w:afterLines="0" w:after="0"/>
      <w:jc w:val="both"/>
      <w:outlineLvl w:val="1"/>
    </w:pPr>
    <w:rPr>
      <w:b w:val="0"/>
      <w:szCs w:val="18"/>
    </w:rPr>
  </w:style>
  <w:style w:type="paragraph" w:customStyle="1" w:styleId="a1">
    <w:name w:val="款"/>
    <w:basedOn w:val="ae"/>
    <w:link w:val="af1"/>
    <w:autoRedefine/>
    <w:qFormat/>
    <w:rsid w:val="00D51285"/>
    <w:pPr>
      <w:numPr>
        <w:ilvl w:val="3"/>
        <w:numId w:val="32"/>
      </w:numPr>
      <w:spacing w:beforeLines="0" w:before="0" w:afterLines="0" w:after="0"/>
      <w:outlineLvl w:val="2"/>
    </w:pPr>
    <w:rPr>
      <w:b w:val="0"/>
      <w:bCs/>
    </w:rPr>
  </w:style>
  <w:style w:type="character" w:customStyle="1" w:styleId="21">
    <w:name w:val="標題 2 字元"/>
    <w:basedOn w:val="a4"/>
    <w:link w:val="20"/>
    <w:uiPriority w:val="9"/>
    <w:semiHidden/>
    <w:rsid w:val="00AD0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4"/>
    <w:link w:val="3"/>
    <w:uiPriority w:val="9"/>
    <w:semiHidden/>
    <w:rsid w:val="00AD0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4"/>
    <w:link w:val="4"/>
    <w:uiPriority w:val="9"/>
    <w:semiHidden/>
    <w:rsid w:val="00AD09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4"/>
    <w:link w:val="5"/>
    <w:uiPriority w:val="9"/>
    <w:semiHidden/>
    <w:rsid w:val="00AD094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4"/>
    <w:link w:val="6"/>
    <w:uiPriority w:val="9"/>
    <w:semiHidden/>
    <w:rsid w:val="00AD09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4"/>
    <w:link w:val="7"/>
    <w:uiPriority w:val="9"/>
    <w:semiHidden/>
    <w:rsid w:val="00AD094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4"/>
    <w:link w:val="8"/>
    <w:uiPriority w:val="9"/>
    <w:semiHidden/>
    <w:rsid w:val="00AD09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4"/>
    <w:link w:val="9"/>
    <w:uiPriority w:val="9"/>
    <w:semiHidden/>
    <w:rsid w:val="00AD094F"/>
    <w:rPr>
      <w:rFonts w:eastAsiaTheme="majorEastAsia" w:cstheme="majorBidi"/>
      <w:color w:val="272727" w:themeColor="text1" w:themeTint="D8"/>
    </w:rPr>
  </w:style>
  <w:style w:type="paragraph" w:styleId="af2">
    <w:name w:val="caption"/>
    <w:basedOn w:val="a3"/>
    <w:next w:val="a3"/>
    <w:uiPriority w:val="35"/>
    <w:semiHidden/>
    <w:unhideWhenUsed/>
    <w:qFormat/>
    <w:rsid w:val="00AD09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Subtitle"/>
    <w:basedOn w:val="a3"/>
    <w:next w:val="a3"/>
    <w:link w:val="af4"/>
    <w:uiPriority w:val="11"/>
    <w:qFormat/>
    <w:rsid w:val="00AD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4">
    <w:name w:val="副標題 字元"/>
    <w:basedOn w:val="a4"/>
    <w:link w:val="af3"/>
    <w:uiPriority w:val="11"/>
    <w:rsid w:val="00AD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5">
    <w:name w:val="Strong"/>
    <w:basedOn w:val="a4"/>
    <w:uiPriority w:val="22"/>
    <w:qFormat/>
    <w:rsid w:val="00AD094F"/>
    <w:rPr>
      <w:b/>
      <w:bCs/>
    </w:rPr>
  </w:style>
  <w:style w:type="paragraph" w:customStyle="1" w:styleId="af6">
    <w:name w:val="法規名稱"/>
    <w:basedOn w:val="a7"/>
    <w:next w:val="a3"/>
    <w:autoRedefine/>
    <w:qFormat/>
    <w:rsid w:val="00D0034C"/>
    <w:pPr>
      <w:spacing w:afterLines="50" w:after="217" w:line="720" w:lineRule="exact"/>
      <w:contextualSpacing w:val="0"/>
      <w:jc w:val="center"/>
    </w:pPr>
    <w:rPr>
      <w:rFonts w:cs="新細明體"/>
      <w:sz w:val="48"/>
      <w:szCs w:val="20"/>
    </w:rPr>
  </w:style>
  <w:style w:type="paragraph" w:styleId="af7">
    <w:name w:val="No Spacing"/>
    <w:uiPriority w:val="1"/>
    <w:rsid w:val="00AD094F"/>
    <w:pPr>
      <w:spacing w:after="0" w:line="240" w:lineRule="auto"/>
    </w:pPr>
  </w:style>
  <w:style w:type="paragraph" w:styleId="af8">
    <w:name w:val="Quote"/>
    <w:basedOn w:val="a3"/>
    <w:next w:val="a3"/>
    <w:link w:val="af9"/>
    <w:uiPriority w:val="29"/>
    <w:qFormat/>
    <w:rsid w:val="00AD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9">
    <w:name w:val="引文 字元"/>
    <w:basedOn w:val="a4"/>
    <w:link w:val="af8"/>
    <w:uiPriority w:val="29"/>
    <w:rsid w:val="00AD094F"/>
    <w:rPr>
      <w:i/>
      <w:iCs/>
      <w:color w:val="404040" w:themeColor="text1" w:themeTint="BF"/>
    </w:rPr>
  </w:style>
  <w:style w:type="paragraph" w:styleId="afa">
    <w:name w:val="Intense Quote"/>
    <w:basedOn w:val="a3"/>
    <w:next w:val="a3"/>
    <w:link w:val="afb"/>
    <w:uiPriority w:val="30"/>
    <w:qFormat/>
    <w:rsid w:val="00AD0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b">
    <w:name w:val="鮮明引文 字元"/>
    <w:basedOn w:val="a4"/>
    <w:link w:val="afa"/>
    <w:uiPriority w:val="30"/>
    <w:rsid w:val="00AD094F"/>
    <w:rPr>
      <w:i/>
      <w:iCs/>
      <w:color w:val="2F5496" w:themeColor="accent1" w:themeShade="BF"/>
    </w:rPr>
  </w:style>
  <w:style w:type="character" w:styleId="afc">
    <w:name w:val="Subtle Reference"/>
    <w:basedOn w:val="a4"/>
    <w:uiPriority w:val="31"/>
    <w:qFormat/>
    <w:rsid w:val="00AD094F"/>
    <w:rPr>
      <w:smallCaps/>
      <w:color w:val="5A5A5A" w:themeColor="text1" w:themeTint="A5"/>
    </w:rPr>
  </w:style>
  <w:style w:type="character" w:styleId="afd">
    <w:name w:val="Intense Reference"/>
    <w:basedOn w:val="a4"/>
    <w:uiPriority w:val="32"/>
    <w:qFormat/>
    <w:rsid w:val="00AD094F"/>
    <w:rPr>
      <w:b/>
      <w:bCs/>
      <w:smallCaps/>
      <w:color w:val="2F5496" w:themeColor="accent1" w:themeShade="BF"/>
      <w:spacing w:val="5"/>
    </w:rPr>
  </w:style>
  <w:style w:type="character" w:styleId="afe">
    <w:name w:val="Book Title"/>
    <w:basedOn w:val="a4"/>
    <w:uiPriority w:val="33"/>
    <w:qFormat/>
    <w:rsid w:val="00AD094F"/>
    <w:rPr>
      <w:b/>
      <w:bCs/>
      <w:i/>
      <w:iCs/>
      <w:spacing w:val="5"/>
    </w:rPr>
  </w:style>
  <w:style w:type="paragraph" w:styleId="aff">
    <w:name w:val="TOC Heading"/>
    <w:basedOn w:val="10"/>
    <w:next w:val="a3"/>
    <w:uiPriority w:val="39"/>
    <w:semiHidden/>
    <w:unhideWhenUsed/>
    <w:qFormat/>
    <w:rsid w:val="00AD094F"/>
    <w:pPr>
      <w:spacing w:before="240" w:after="0"/>
      <w:outlineLvl w:val="9"/>
    </w:pPr>
    <w:rPr>
      <w:sz w:val="32"/>
      <w:szCs w:val="32"/>
    </w:rPr>
  </w:style>
  <w:style w:type="numbering" w:customStyle="1" w:styleId="a">
    <w:name w:val="法規條文"/>
    <w:uiPriority w:val="99"/>
    <w:rsid w:val="00C94C4B"/>
    <w:pPr>
      <w:numPr>
        <w:numId w:val="21"/>
      </w:numPr>
    </w:pPr>
  </w:style>
  <w:style w:type="paragraph" w:styleId="aff0">
    <w:name w:val="List Paragraph"/>
    <w:basedOn w:val="a3"/>
    <w:link w:val="aff1"/>
    <w:uiPriority w:val="34"/>
    <w:qFormat/>
    <w:rsid w:val="003A755E"/>
    <w:pPr>
      <w:ind w:leftChars="200" w:left="480"/>
    </w:pPr>
  </w:style>
  <w:style w:type="paragraph" w:customStyle="1" w:styleId="test2">
    <w:name w:val="test2"/>
    <w:basedOn w:val="aff0"/>
    <w:link w:val="test20"/>
    <w:autoRedefine/>
    <w:rsid w:val="004E779F"/>
    <w:pPr>
      <w:ind w:leftChars="0" w:left="0"/>
    </w:pPr>
  </w:style>
  <w:style w:type="character" w:customStyle="1" w:styleId="aff1">
    <w:name w:val="清單段落 字元"/>
    <w:basedOn w:val="a4"/>
    <w:link w:val="aff0"/>
    <w:uiPriority w:val="34"/>
    <w:rsid w:val="004E779F"/>
  </w:style>
  <w:style w:type="character" w:customStyle="1" w:styleId="test20">
    <w:name w:val="test2 字元"/>
    <w:basedOn w:val="aff1"/>
    <w:link w:val="test2"/>
    <w:rsid w:val="004E779F"/>
  </w:style>
  <w:style w:type="paragraph" w:customStyle="1" w:styleId="test3">
    <w:name w:val="test3"/>
    <w:basedOn w:val="test2"/>
    <w:link w:val="test30"/>
    <w:autoRedefine/>
    <w:rsid w:val="004E779F"/>
    <w:pPr>
      <w:numPr>
        <w:ilvl w:val="2"/>
      </w:numPr>
    </w:pPr>
  </w:style>
  <w:style w:type="character" w:customStyle="1" w:styleId="test30">
    <w:name w:val="test3 字元"/>
    <w:basedOn w:val="aff1"/>
    <w:link w:val="test3"/>
    <w:rsid w:val="004E779F"/>
  </w:style>
  <w:style w:type="paragraph" w:customStyle="1" w:styleId="a2">
    <w:name w:val="目"/>
    <w:basedOn w:val="a1"/>
    <w:link w:val="aff2"/>
    <w:qFormat/>
    <w:rsid w:val="006C7FD1"/>
    <w:pPr>
      <w:numPr>
        <w:ilvl w:val="4"/>
      </w:numPr>
    </w:pPr>
  </w:style>
  <w:style w:type="character" w:customStyle="1" w:styleId="af">
    <w:name w:val="章 字元"/>
    <w:basedOn w:val="a4"/>
    <w:link w:val="ae"/>
    <w:rsid w:val="0021696B"/>
    <w:rPr>
      <w:b/>
    </w:rPr>
  </w:style>
  <w:style w:type="character" w:customStyle="1" w:styleId="af1">
    <w:name w:val="款 字元"/>
    <w:basedOn w:val="af"/>
    <w:link w:val="a1"/>
    <w:rsid w:val="00D51285"/>
    <w:rPr>
      <w:b w:val="0"/>
      <w:bCs/>
    </w:rPr>
  </w:style>
  <w:style w:type="character" w:customStyle="1" w:styleId="aff2">
    <w:name w:val="目 字元"/>
    <w:basedOn w:val="af1"/>
    <w:link w:val="a2"/>
    <w:rsid w:val="006C7FD1"/>
    <w:rPr>
      <w:b w:val="0"/>
      <w:bCs/>
    </w:rPr>
  </w:style>
  <w:style w:type="character" w:customStyle="1" w:styleId="af0">
    <w:name w:val="條 字元"/>
    <w:basedOn w:val="af"/>
    <w:link w:val="a0"/>
    <w:rsid w:val="00D57238"/>
    <w:rPr>
      <w:b w:val="0"/>
      <w:szCs w:val="18"/>
    </w:rPr>
  </w:style>
  <w:style w:type="paragraph" w:customStyle="1" w:styleId="aff3">
    <w:name w:val="理由"/>
    <w:basedOn w:val="a3"/>
    <w:autoRedefine/>
    <w:qFormat/>
    <w:rsid w:val="00B503D2"/>
    <w:rPr>
      <w:color w:val="4472C4" w:themeColor="accent1"/>
    </w:rPr>
  </w:style>
  <w:style w:type="character" w:styleId="aff4">
    <w:name w:val="annotation reference"/>
    <w:basedOn w:val="a4"/>
    <w:uiPriority w:val="99"/>
    <w:semiHidden/>
    <w:unhideWhenUsed/>
    <w:rsid w:val="00D87698"/>
    <w:rPr>
      <w:sz w:val="18"/>
      <w:szCs w:val="18"/>
    </w:rPr>
  </w:style>
  <w:style w:type="paragraph" w:styleId="aff5">
    <w:name w:val="annotation text"/>
    <w:basedOn w:val="a3"/>
    <w:link w:val="aff6"/>
    <w:uiPriority w:val="99"/>
    <w:unhideWhenUsed/>
    <w:rsid w:val="00D87698"/>
  </w:style>
  <w:style w:type="character" w:customStyle="1" w:styleId="aff6">
    <w:name w:val="註解文字 字元"/>
    <w:basedOn w:val="a4"/>
    <w:link w:val="aff5"/>
    <w:uiPriority w:val="99"/>
    <w:rsid w:val="00D87698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87698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D87698"/>
    <w:rPr>
      <w:b/>
      <w:bCs/>
    </w:rPr>
  </w:style>
  <w:style w:type="paragraph" w:styleId="aff9">
    <w:name w:val="Date"/>
    <w:basedOn w:val="a3"/>
    <w:next w:val="a3"/>
    <w:link w:val="affa"/>
    <w:uiPriority w:val="99"/>
    <w:semiHidden/>
    <w:unhideWhenUsed/>
    <w:rsid w:val="002C3033"/>
    <w:pPr>
      <w:jc w:val="right"/>
    </w:pPr>
  </w:style>
  <w:style w:type="character" w:customStyle="1" w:styleId="affa">
    <w:name w:val="日期 字元"/>
    <w:basedOn w:val="a4"/>
    <w:link w:val="aff9"/>
    <w:uiPriority w:val="99"/>
    <w:semiHidden/>
    <w:rsid w:val="002C3033"/>
  </w:style>
  <w:style w:type="paragraph" w:styleId="affb">
    <w:name w:val="Revision"/>
    <w:hidden/>
    <w:uiPriority w:val="99"/>
    <w:semiHidden/>
    <w:rsid w:val="00EC4B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7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0775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90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3898">
          <w:marLeft w:val="4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%20Jun%20Teng\Documents\&#33258;&#35330;%20Office%20&#31684;&#26412;\&#27861;&#26781;&#26684;&#24335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法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70A3-E3AA-4A2C-88F1-67B05109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法條格式.dotx</Template>
  <TotalTime>766</TotalTime>
  <Pages>9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林駿騰</dc:creator>
  <cp:keywords/>
  <dc:description/>
  <cp:lastModifiedBy>C109156127</cp:lastModifiedBy>
  <cp:revision>622</cp:revision>
  <cp:lastPrinted>2024-01-18T14:11:00Z</cp:lastPrinted>
  <dcterms:created xsi:type="dcterms:W3CDTF">2024-01-03T18:16:00Z</dcterms:created>
  <dcterms:modified xsi:type="dcterms:W3CDTF">2024-06-28T09:24:00Z</dcterms:modified>
</cp:coreProperties>
</file>